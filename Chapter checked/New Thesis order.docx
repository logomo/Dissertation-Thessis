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E1F04" w14:textId="77777777" w:rsidR="00DD22A9" w:rsidRDefault="009F0056" w:rsidP="00FF0F44">
      <w:pPr>
        <w:pStyle w:val="NoSpacing"/>
        <w:jc w:val="both"/>
        <w:rPr>
          <w:ins w:id="0" w:author="Gomola, Alojz (Alojz Gomola)" w:date="2019-01-22T16:30:00Z"/>
        </w:rPr>
      </w:pPr>
      <w:r>
        <w:t>Move to to the appendix -&gt; Gas them</w:t>
      </w:r>
    </w:p>
    <w:p w14:paraId="50B898FF" w14:textId="77777777" w:rsidR="00FF0F44" w:rsidRDefault="00FF0F44" w:rsidP="00FF0F44">
      <w:pPr>
        <w:pStyle w:val="NoSpacing"/>
        <w:jc w:val="both"/>
      </w:pPr>
      <w:r>
        <w:t>6.4 Reach Set Approximation . . . . . . . . . . . . . . . . . . . . . . . . . . 107</w:t>
      </w:r>
    </w:p>
    <w:p w14:paraId="54D23F7C" w14:textId="77777777" w:rsidR="00FF0F44" w:rsidRDefault="00FF0F44" w:rsidP="00FF0F44">
      <w:pPr>
        <w:pStyle w:val="NoSpacing"/>
        <w:jc w:val="both"/>
      </w:pPr>
      <w:r>
        <w:t>6.4.1 Reach Set Performance Criteria . . . . . . . . . . . . . . . . . . . 109</w:t>
      </w:r>
    </w:p>
    <w:p w14:paraId="20DA5183" w14:textId="77777777" w:rsidR="00FF0F44" w:rsidRDefault="00FF0F44" w:rsidP="00FF0F44">
      <w:pPr>
        <w:pStyle w:val="NoSpacing"/>
        <w:jc w:val="both"/>
      </w:pPr>
      <w:r>
        <w:t>6.4.2 Constrained Trajectory Expansion . . . . . . . . . . . . . . . . . 113</w:t>
      </w:r>
    </w:p>
    <w:p w14:paraId="7275E3C8" w14:textId="77777777" w:rsidR="00FF0F44" w:rsidRDefault="00FF0F44" w:rsidP="00FF0F44">
      <w:pPr>
        <w:pStyle w:val="NoSpacing"/>
        <w:jc w:val="both"/>
      </w:pPr>
      <w:r>
        <w:t>6.4.3 Chaotic Reach set . . . . . . . . . . . . . . . . . . . . . . . . . . 117</w:t>
      </w:r>
    </w:p>
    <w:p w14:paraId="2FB05DA7" w14:textId="77777777" w:rsidR="00FF0F44" w:rsidRDefault="00FF0F44" w:rsidP="00FF0F44">
      <w:pPr>
        <w:pStyle w:val="NoSpacing"/>
        <w:jc w:val="both"/>
      </w:pPr>
      <w:r>
        <w:t>6.4.4 Harmonic Reach set . . . . . . . . . . . . . . . . . . . . . . . . . 120</w:t>
      </w:r>
    </w:p>
    <w:p w14:paraId="1C059C06" w14:textId="77777777" w:rsidR="00FF0F44" w:rsidRDefault="00FF0F44" w:rsidP="00FF0F44">
      <w:pPr>
        <w:pStyle w:val="NoSpacing"/>
        <w:jc w:val="both"/>
      </w:pPr>
      <w:r>
        <w:t>6.4.5 Combined Reach Set . . . . . . . . . . . . . . . . . . . . . . . . . 123</w:t>
      </w:r>
    </w:p>
    <w:p w14:paraId="1E3F492E" w14:textId="77777777" w:rsidR="00FF0F44" w:rsidRDefault="00FF0F44" w:rsidP="00FF0F44">
      <w:pPr>
        <w:pStyle w:val="NoSpacing"/>
        <w:jc w:val="both"/>
      </w:pPr>
      <w:r>
        <w:t>6.4.6 ACAS-X like Reach set . . . . . . . . . . . . . . . . . . . . . . . 126</w:t>
      </w:r>
    </w:p>
    <w:p w14:paraId="7CE7299F" w14:textId="77777777" w:rsidR="00FF0F44" w:rsidRDefault="00FF0F44" w:rsidP="00FF0F44">
      <w:pPr>
        <w:pStyle w:val="NoSpacing"/>
        <w:jc w:val="both"/>
      </w:pPr>
      <w:r>
        <w:t>6.5 Static Obstacles and Constraints . . . . . . . . . . . . . . . . . . . . . . 131</w:t>
      </w:r>
    </w:p>
    <w:p w14:paraId="4B34B6A4" w14:textId="77777777" w:rsidR="00FF0F44" w:rsidRDefault="00FF0F44" w:rsidP="00FF0F44">
      <w:pPr>
        <w:pStyle w:val="NoSpacing"/>
        <w:jc w:val="both"/>
      </w:pPr>
      <w:r>
        <w:t>6.5.1 Detected Obstacles . . . . . . . . . . . . . . . . . . . . . . . . . . 133</w:t>
      </w:r>
    </w:p>
    <w:p w14:paraId="404F9169" w14:textId="77777777" w:rsidR="00FF0F44" w:rsidRDefault="00FF0F44" w:rsidP="00FF0F44">
      <w:pPr>
        <w:pStyle w:val="NoSpacing"/>
        <w:jc w:val="both"/>
      </w:pPr>
      <w:r>
        <w:t>6.5.2 Map Obstacles . . . . . . . . . . . . . . . . . . . . . . . . . . . . 137</w:t>
      </w:r>
    </w:p>
    <w:p w14:paraId="478A4F32" w14:textId="77777777" w:rsidR="00FF0F44" w:rsidRDefault="00FF0F44" w:rsidP="00FF0F44">
      <w:pPr>
        <w:pStyle w:val="NoSpacing"/>
        <w:jc w:val="both"/>
      </w:pPr>
      <w:r>
        <w:t>6.5.3 Static Constraints . . . . . . . . . . . . . . . . . . . . . . . . . . 140</w:t>
      </w:r>
    </w:p>
    <w:p w14:paraId="200D1A24" w14:textId="77777777" w:rsidR="00FF0F44" w:rsidRDefault="00FF0F44" w:rsidP="00FF0F44">
      <w:pPr>
        <w:pStyle w:val="NoSpacing"/>
        <w:jc w:val="both"/>
      </w:pPr>
      <w:r>
        <w:t>6.6 Intruders and Moving Constraints . . . . . . . . . . . . . . . . . . . . . 143</w:t>
      </w:r>
    </w:p>
    <w:p w14:paraId="31B09CEA" w14:textId="77777777" w:rsidR="00FF0F44" w:rsidRDefault="00FF0F44" w:rsidP="00FF0F44">
      <w:pPr>
        <w:pStyle w:val="NoSpacing"/>
        <w:jc w:val="both"/>
      </w:pPr>
      <w:r>
        <w:t>6.6.1 Intruder Behaviour Prediction . . . . . . . . . . . . . . . . . . . 145</w:t>
      </w:r>
    </w:p>
    <w:p w14:paraId="5F807B92" w14:textId="77777777" w:rsidR="00FF0F44" w:rsidRDefault="00FF0F44" w:rsidP="00FF0F44">
      <w:pPr>
        <w:pStyle w:val="NoSpacing"/>
        <w:jc w:val="both"/>
      </w:pPr>
      <w:commentRangeStart w:id="1"/>
      <w:r>
        <w:t>6.6.2 Linear Intersection . . . . . . . . . . . . . . . . . . . . . . . . . . 147</w:t>
      </w:r>
    </w:p>
    <w:p w14:paraId="5F118394" w14:textId="77777777" w:rsidR="00FF0F44" w:rsidRDefault="00FF0F44" w:rsidP="00FF0F44">
      <w:pPr>
        <w:pStyle w:val="NoSpacing"/>
        <w:jc w:val="both"/>
      </w:pPr>
      <w:r>
        <w:t>6.6.3 Body-volume Intersection . . . . . . . . . . . . . . . . . . . . . . 148</w:t>
      </w:r>
    </w:p>
    <w:p w14:paraId="3DF1A20D" w14:textId="77777777" w:rsidR="00FF0F44" w:rsidRDefault="00FF0F44" w:rsidP="00FF0F44">
      <w:pPr>
        <w:pStyle w:val="NoSpacing"/>
        <w:jc w:val="both"/>
      </w:pPr>
      <w:r>
        <w:t>6.6.4 Maneuverability Uncertainty Intersection . . . . . . . . . . . . . 149</w:t>
      </w:r>
      <w:commentRangeEnd w:id="1"/>
      <w:r w:rsidR="009F0056">
        <w:rPr>
          <w:rStyle w:val="CommentReference"/>
        </w:rPr>
        <w:commentReference w:id="1"/>
      </w:r>
    </w:p>
    <w:p w14:paraId="79E2AC07" w14:textId="77777777" w:rsidR="00FF0F44" w:rsidRDefault="00FF0F44" w:rsidP="00FF0F44">
      <w:pPr>
        <w:pStyle w:val="NoSpacing"/>
        <w:jc w:val="both"/>
      </w:pPr>
      <w:r>
        <w:t>6.6.5 Moving Constraints . . . . . . . . . . . . . . . . . . . . . . . . . 156</w:t>
      </w:r>
    </w:p>
    <w:p w14:paraId="07EE8A8C" w14:textId="77777777" w:rsidR="00FF0F44" w:rsidRDefault="00FF0F44" w:rsidP="00FF0F44">
      <w:pPr>
        <w:pStyle w:val="NoSpacing"/>
        <w:jc w:val="both"/>
      </w:pPr>
      <w:r>
        <w:t>6.7 Avoidance Concept . . . . . . . . . . . . . . . . . . . . . . . . . . . . . . 159</w:t>
      </w:r>
    </w:p>
    <w:p w14:paraId="6545D607" w14:textId="77777777" w:rsidR="00FF0F44" w:rsidRDefault="00FF0F44" w:rsidP="00FF0F44">
      <w:pPr>
        <w:pStyle w:val="NoSpacing"/>
        <w:jc w:val="both"/>
      </w:pPr>
      <w:r>
        <w:t>6.7.1 Data fusion . . . . . . . . . . . . . . . . . . . . . . . . . . . . . . 159</w:t>
      </w:r>
    </w:p>
    <w:p w14:paraId="4330BB16" w14:textId="77777777" w:rsidR="00FF0F44" w:rsidRDefault="00FF0F44" w:rsidP="00FF0F44">
      <w:pPr>
        <w:pStyle w:val="NoSpacing"/>
        <w:jc w:val="both"/>
      </w:pPr>
      <w:r>
        <w:t>6.7.2 Avoidance Grid Run . . . . . . . . . . . . . . . . . . . . . . . . . 164</w:t>
      </w:r>
    </w:p>
    <w:p w14:paraId="3F860E17" w14:textId="77777777" w:rsidR="00FF0F44" w:rsidRDefault="00FF0F44" w:rsidP="00FF0F44">
      <w:pPr>
        <w:pStyle w:val="NoSpacing"/>
        <w:jc w:val="both"/>
      </w:pPr>
      <w:r>
        <w:t>6.7.3 Mission Control Run . . . . . . . . . . . . . . . . . . . . . . . . . 171</w:t>
      </w:r>
    </w:p>
    <w:p w14:paraId="14D74CB1" w14:textId="77777777" w:rsidR="00FF0F44" w:rsidRDefault="00FF0F44" w:rsidP="00FF0F44">
      <w:pPr>
        <w:pStyle w:val="NoSpacing"/>
        <w:jc w:val="both"/>
      </w:pPr>
      <w:r>
        <w:t>6.7.4 Computation Complexity . . . . . . . . . . . . . . . . . . . . . . 185</w:t>
      </w:r>
    </w:p>
    <w:p w14:paraId="22A5EEF4" w14:textId="77777777" w:rsidR="00FF0F44" w:rsidRDefault="00FF0F44" w:rsidP="00FF0F44">
      <w:pPr>
        <w:pStyle w:val="NoSpacing"/>
        <w:jc w:val="both"/>
      </w:pPr>
      <w:commentRangeStart w:id="2"/>
      <w:r>
        <w:t>6.7.5 Safety Margin Calculation . . . . . . . . . . . . . . . . . . . . . . 188</w:t>
      </w:r>
      <w:commentRangeEnd w:id="2"/>
      <w:r w:rsidR="009F0056">
        <w:rPr>
          <w:rStyle w:val="CommentReference"/>
        </w:rPr>
        <w:commentReference w:id="2"/>
      </w:r>
    </w:p>
    <w:p w14:paraId="52CCD983" w14:textId="77777777" w:rsidR="00FF0F44" w:rsidRDefault="00FF0F44" w:rsidP="00FF0F44">
      <w:pPr>
        <w:pStyle w:val="NoSpacing"/>
        <w:jc w:val="both"/>
      </w:pPr>
      <w:r>
        <w:t>6.8 UAS Tra_c Management . . . . . . . . . . . . . . . . . . . . . . . . . . 189</w:t>
      </w:r>
    </w:p>
    <w:p w14:paraId="17C14C63" w14:textId="77777777" w:rsidR="00FF0F44" w:rsidRDefault="00FF0F44" w:rsidP="00FF0F44">
      <w:pPr>
        <w:pStyle w:val="NoSpacing"/>
        <w:jc w:val="both"/>
      </w:pPr>
      <w:r>
        <w:t>6.8.1 Architecture . . . . . . . . . . . . . . . . . . . . . . . . . . . . . 189</w:t>
      </w:r>
    </w:p>
    <w:p w14:paraId="6D9C249D" w14:textId="77777777" w:rsidR="00FF0F44" w:rsidRDefault="00FF0F44" w:rsidP="00FF0F44">
      <w:pPr>
        <w:pStyle w:val="NoSpacing"/>
        <w:jc w:val="both"/>
      </w:pPr>
      <w:commentRangeStart w:id="3"/>
      <w:r>
        <w:t>6.8.2 Cooperative Conict Resolution . . . . . . . . . . . . . . . . . . 190</w:t>
      </w:r>
    </w:p>
    <w:p w14:paraId="1A359326" w14:textId="77777777" w:rsidR="00FF0F44" w:rsidRDefault="00FF0F44" w:rsidP="00FF0F44">
      <w:pPr>
        <w:pStyle w:val="NoSpacing"/>
        <w:jc w:val="both"/>
      </w:pPr>
      <w:r>
        <w:t>6.8.3 Non-Cooperative Conict Resolution . . . . . . . . . . . . . . . . 192</w:t>
      </w:r>
      <w:commentRangeEnd w:id="3"/>
      <w:r w:rsidR="009F0056">
        <w:rPr>
          <w:rStyle w:val="CommentReference"/>
        </w:rPr>
        <w:commentReference w:id="3"/>
      </w:r>
    </w:p>
    <w:p w14:paraId="145AD2E1" w14:textId="77777777" w:rsidR="00FF0F44" w:rsidRDefault="00FF0F44" w:rsidP="00FF0F44">
      <w:pPr>
        <w:pStyle w:val="NoSpacing"/>
        <w:jc w:val="both"/>
      </w:pPr>
      <w:r>
        <w:t>6.8.4 Handling Head-on Approach . . . . . . . . . . . . . . . . . . . . 194</w:t>
      </w:r>
    </w:p>
    <w:p w14:paraId="7B58AC72" w14:textId="77777777" w:rsidR="00FF0F44" w:rsidRDefault="00FF0F44" w:rsidP="00FF0F44">
      <w:pPr>
        <w:pStyle w:val="NoSpacing"/>
        <w:jc w:val="both"/>
      </w:pPr>
      <w:r>
        <w:t>6.8.5 Handling Converging Maneuver . . . . . . . . . . . . . . . . . . . 195</w:t>
      </w:r>
    </w:p>
    <w:p w14:paraId="13DC7FC9" w14:textId="77777777" w:rsidR="00FF0F44" w:rsidRDefault="00FF0F44" w:rsidP="00FF0F44">
      <w:pPr>
        <w:pStyle w:val="NoSpacing"/>
        <w:jc w:val="both"/>
      </w:pPr>
      <w:r>
        <w:t>6.8.6 Handling Overtake Maneuver . . . . . . . . . . . . . . . . . . . . 196</w:t>
      </w:r>
    </w:p>
    <w:p w14:paraId="0D1F0AEE" w14:textId="77777777" w:rsidR="00FF0F44" w:rsidRDefault="00FF0F44" w:rsidP="00FF0F44">
      <w:pPr>
        <w:pStyle w:val="NoSpacing"/>
        <w:jc w:val="both"/>
      </w:pPr>
      <w:r>
        <w:t>6.8.7 Position Noti_cation . . . . . . . . . . . . . . . . . . . . . . . . . 198</w:t>
      </w:r>
    </w:p>
    <w:p w14:paraId="7AF2F5D1" w14:textId="77777777" w:rsidR="00FF0F44" w:rsidRDefault="00FF0F44" w:rsidP="00FF0F44">
      <w:pPr>
        <w:pStyle w:val="NoSpacing"/>
        <w:jc w:val="both"/>
      </w:pPr>
      <w:r>
        <w:t>6.8.8 Collision Case . . . . . . . . . . . . . . . . . . . . . . . . . . . . 201</w:t>
      </w:r>
    </w:p>
    <w:p w14:paraId="55CD5D51" w14:textId="77777777" w:rsidR="00FF0F44" w:rsidRDefault="00FF0F44" w:rsidP="00FF0F44">
      <w:pPr>
        <w:pStyle w:val="NoSpacing"/>
        <w:jc w:val="both"/>
      </w:pPr>
      <w:commentRangeStart w:id="4"/>
      <w:r>
        <w:t>6.8.9 Weather Case . . . . . . . . . . . . . . . . . . . . . . . . . . . . . 209</w:t>
      </w:r>
      <w:commentRangeEnd w:id="4"/>
      <w:r w:rsidR="009F0056">
        <w:rPr>
          <w:rStyle w:val="CommentReference"/>
        </w:rPr>
        <w:commentReference w:id="4"/>
      </w:r>
    </w:p>
    <w:p w14:paraId="4281D926" w14:textId="77777777" w:rsidR="00FF0F44" w:rsidRDefault="00FF0F44" w:rsidP="00FF0F44">
      <w:pPr>
        <w:pStyle w:val="NoSpacing"/>
        <w:jc w:val="both"/>
      </w:pPr>
      <w:r>
        <w:t>6.9 Rule Engine . . . . . . . . . . . . . . . . . . . . . . . . . . . . . . . . . 211</w:t>
      </w:r>
    </w:p>
    <w:p w14:paraId="0A744FCA" w14:textId="77777777" w:rsidR="00FF0F44" w:rsidRDefault="00FF0F44" w:rsidP="00FF0F44">
      <w:pPr>
        <w:pStyle w:val="NoSpacing"/>
        <w:jc w:val="both"/>
      </w:pPr>
      <w:r>
        <w:t>6.9.1 Architecture . . . . . . . . . . . . . . . . . . . . . . . . . . . . . 211</w:t>
      </w:r>
    </w:p>
    <w:p w14:paraId="2B25A8B7" w14:textId="77777777" w:rsidR="00FF0F44" w:rsidRDefault="00FF0F44" w:rsidP="00FF0F44">
      <w:pPr>
        <w:pStyle w:val="NoSpacing"/>
        <w:jc w:val="both"/>
      </w:pPr>
      <w:r>
        <w:t>6.9.2 Rule Implementation . . . . . . . . . . . . . . . . . . . . . . . . 213</w:t>
      </w:r>
    </w:p>
    <w:p w14:paraId="5EC62E06" w14:textId="77777777" w:rsidR="00FF0F44" w:rsidRDefault="00FF0F44" w:rsidP="00FF0F44">
      <w:pPr>
        <w:pStyle w:val="NoSpacing"/>
        <w:jc w:val="both"/>
      </w:pPr>
      <w:commentRangeStart w:id="5"/>
      <w:r>
        <w:t>6.9.3 Rule: Detect Collision Cases . . . . . . . . . . . . . . . . . . . . 214</w:t>
      </w:r>
    </w:p>
    <w:p w14:paraId="73E08933" w14:textId="77777777" w:rsidR="00FF0F44" w:rsidRDefault="00FF0F44" w:rsidP="00FF0F44">
      <w:pPr>
        <w:pStyle w:val="NoSpacing"/>
        <w:jc w:val="both"/>
      </w:pPr>
      <w:r>
        <w:t>6.9.4 Rule: Resolve Collision Case . . . . . . . . . . . . . . . . . . . . 217</w:t>
      </w:r>
    </w:p>
    <w:p w14:paraId="07FC4E62" w14:textId="77777777" w:rsidR="00FF0F44" w:rsidRDefault="00FF0F44" w:rsidP="00FF0F44">
      <w:pPr>
        <w:pStyle w:val="NoSpacing"/>
        <w:jc w:val="both"/>
      </w:pPr>
      <w:r>
        <w:t>6.9.5 Rule: Close Collision Cases . . . . . . . . . . . . . . . . . . . . . 217</w:t>
      </w:r>
    </w:p>
    <w:p w14:paraId="7557CBF5" w14:textId="77777777" w:rsidR="00FF0F44" w:rsidRDefault="00FF0F44" w:rsidP="00FF0F44">
      <w:pPr>
        <w:pStyle w:val="NoSpacing"/>
        <w:jc w:val="both"/>
      </w:pPr>
      <w:r>
        <w:t>6.9.6 Rule: Head on Approach . . . . . . . . . . . . . . . . . . . . . . 219</w:t>
      </w:r>
    </w:p>
    <w:p w14:paraId="44386559" w14:textId="77777777" w:rsidR="00FF0F44" w:rsidRDefault="00FF0F44" w:rsidP="00FF0F44">
      <w:pPr>
        <w:pStyle w:val="NoSpacing"/>
        <w:jc w:val="both"/>
      </w:pPr>
      <w:r>
        <w:t>6.9.7 Rule: Converging Maneuver . . . . . . . . . . . . . . . . . . . . . 221</w:t>
      </w:r>
    </w:p>
    <w:p w14:paraId="4294DE2D" w14:textId="77777777" w:rsidR="00FF0F44" w:rsidRDefault="00FF0F44" w:rsidP="00FF0F44">
      <w:pPr>
        <w:pStyle w:val="NoSpacing"/>
        <w:jc w:val="both"/>
      </w:pPr>
      <w:r>
        <w:t>6.9.8 Rule: Overtake . . . . . . . . . . . . . . . . . . . . . . . . . . . . 221</w:t>
      </w:r>
    </w:p>
    <w:p w14:paraId="641C2BD4" w14:textId="77777777" w:rsidR="00FF0F44" w:rsidRDefault="00FF0F44" w:rsidP="00FF0F44">
      <w:pPr>
        <w:pStyle w:val="NoSpacing"/>
        <w:jc w:val="both"/>
      </w:pPr>
      <w:r>
        <w:t>6.9.9 Rule: Right Plane Heading . . . . . . . . . . . . . . . . . . . . . 223</w:t>
      </w:r>
    </w:p>
    <w:p w14:paraId="27CA48CC" w14:textId="77777777" w:rsidR="00FF0F44" w:rsidRDefault="00FF0F44" w:rsidP="00FF0F44">
      <w:pPr>
        <w:pStyle w:val="NoSpacing"/>
        <w:jc w:val="both"/>
      </w:pPr>
      <w:r>
        <w:t>6.9.10 Rule: Enforce safety margin . . . . . . . . . . . . . . . . . . . . . 226</w:t>
      </w:r>
      <w:commentRangeEnd w:id="5"/>
      <w:r w:rsidR="009F0056">
        <w:rPr>
          <w:rStyle w:val="CommentReference"/>
        </w:rPr>
        <w:commentReference w:id="5"/>
      </w:r>
    </w:p>
    <w:p w14:paraId="1657795A" w14:textId="77777777" w:rsidR="00FF0F44" w:rsidRDefault="00FF0F44">
      <w:r>
        <w:br w:type="page"/>
      </w:r>
    </w:p>
    <w:p w14:paraId="34D730DC" w14:textId="5D833F94" w:rsidR="00FF0F44" w:rsidRDefault="00FF0F44" w:rsidP="00FF0F44">
      <w:pPr>
        <w:pStyle w:val="NoSpacing"/>
        <w:jc w:val="both"/>
      </w:pPr>
      <w:r>
        <w:lastRenderedPageBreak/>
        <w:t xml:space="preserve">6.4 Reach Set Approximation </w:t>
      </w:r>
      <w:r w:rsidR="00F760DF">
        <w:tab/>
      </w:r>
      <w:r w:rsidR="00F760DF">
        <w:tab/>
      </w:r>
      <w:r w:rsidR="00F760DF">
        <w:tab/>
        <w:t xml:space="preserve">-&gt; </w:t>
      </w:r>
      <w:r w:rsidR="00F760DF">
        <w:tab/>
        <w:t>6.4 Reach Set Approximation</w:t>
      </w:r>
    </w:p>
    <w:p w14:paraId="0F2B0AAD" w14:textId="36089F54" w:rsidR="00F760DF" w:rsidRDefault="00F760DF" w:rsidP="00FF0F44">
      <w:pPr>
        <w:pStyle w:val="NoSpacing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-&gt;           </w:t>
      </w:r>
      <w:r>
        <w:t>6.4.1 Trajectory approximation</w:t>
      </w:r>
    </w:p>
    <w:p w14:paraId="3E7A467B" w14:textId="4FF03522" w:rsidR="00FF0F44" w:rsidRDefault="00FF0F44" w:rsidP="00FF0F44">
      <w:pPr>
        <w:pStyle w:val="NoSpacing"/>
        <w:jc w:val="both"/>
      </w:pPr>
      <w:r>
        <w:t xml:space="preserve">6.4.1 Reach Set Performance Criteria </w:t>
      </w:r>
      <w:r w:rsidR="00F760DF">
        <w:tab/>
      </w:r>
      <w:r w:rsidR="00F760DF">
        <w:tab/>
        <w:t>-&gt;</w:t>
      </w:r>
      <w:r w:rsidR="00F760DF">
        <w:tab/>
        <w:t>6.4.2 Distingtive properties of the trajectories</w:t>
      </w:r>
    </w:p>
    <w:p w14:paraId="07D63F53" w14:textId="11761CFB" w:rsidR="00F760DF" w:rsidRDefault="00FF0F44" w:rsidP="00FF0F44">
      <w:pPr>
        <w:pStyle w:val="NoSpacing"/>
        <w:jc w:val="both"/>
      </w:pPr>
      <w:r>
        <w:t xml:space="preserve">6.4.2 Constrained Trajectory Expansion </w:t>
      </w:r>
      <w:r w:rsidR="00F760DF">
        <w:tab/>
      </w:r>
      <w:r w:rsidR="00F760DF">
        <w:tab/>
        <w:t>-&gt;</w:t>
      </w:r>
      <w:r w:rsidR="00F760DF">
        <w:tab/>
        <w:t>6.4.3 Heuristic trajectory Tree building</w:t>
      </w:r>
    </w:p>
    <w:p w14:paraId="29303518" w14:textId="5B5C79C4" w:rsidR="00FF0F44" w:rsidRDefault="00FF0F44" w:rsidP="00FF0F44">
      <w:pPr>
        <w:pStyle w:val="NoSpacing"/>
        <w:jc w:val="both"/>
      </w:pPr>
      <w:r>
        <w:t xml:space="preserve">6.4.3 Chaotic Reach set </w:t>
      </w:r>
      <w:r w:rsidR="00F760DF">
        <w:tab/>
      </w:r>
      <w:r w:rsidR="00F760DF">
        <w:tab/>
      </w:r>
      <w:r w:rsidR="00F760DF">
        <w:tab/>
      </w:r>
      <w:r w:rsidR="00F760DF">
        <w:tab/>
        <w:t>-&gt;</w:t>
      </w:r>
      <w:r w:rsidR="00907D83">
        <w:tab/>
        <w:t xml:space="preserve">6.4.4 </w:t>
      </w:r>
      <w:r w:rsidR="009034D0">
        <w:t>Coverage-maximizing</w:t>
      </w:r>
      <w:r w:rsidR="00907D83">
        <w:t xml:space="preserve"> Reach set Approximation</w:t>
      </w:r>
      <w:r w:rsidR="00F760DF">
        <w:tab/>
      </w:r>
    </w:p>
    <w:p w14:paraId="3971992F" w14:textId="610DAF73" w:rsidR="00FF0F44" w:rsidRDefault="00FF0F44" w:rsidP="00FF0F44">
      <w:pPr>
        <w:pStyle w:val="NoSpacing"/>
        <w:jc w:val="both"/>
      </w:pPr>
      <w:r>
        <w:t xml:space="preserve">6.4.4 Harmonic Reach set </w:t>
      </w:r>
      <w:r w:rsidR="00907D83">
        <w:tab/>
      </w:r>
      <w:r w:rsidR="00907D83">
        <w:tab/>
      </w:r>
      <w:r w:rsidR="00907D83">
        <w:tab/>
        <w:t>-&gt;</w:t>
      </w:r>
      <w:r w:rsidR="00907D83">
        <w:tab/>
        <w:t xml:space="preserve">6.4.5 </w:t>
      </w:r>
      <w:r w:rsidR="00EA76E6">
        <w:t>Turn minimizing</w:t>
      </w:r>
      <w:r w:rsidR="00907D83">
        <w:t xml:space="preserve"> Reach set Approximation</w:t>
      </w:r>
    </w:p>
    <w:p w14:paraId="560E7425" w14:textId="726F3AA2" w:rsidR="00FF0F44" w:rsidRDefault="00FF0F44" w:rsidP="00FF0F44">
      <w:pPr>
        <w:pStyle w:val="NoSpacing"/>
        <w:jc w:val="both"/>
      </w:pPr>
      <w:r>
        <w:t xml:space="preserve">6.4.5 Combined Reach Set </w:t>
      </w:r>
      <w:r w:rsidR="0042641A">
        <w:tab/>
      </w:r>
      <w:r w:rsidR="0042641A">
        <w:tab/>
      </w:r>
      <w:r w:rsidR="0042641A">
        <w:tab/>
        <w:t>-&gt;</w:t>
      </w:r>
      <w:r w:rsidR="0042641A">
        <w:tab/>
        <w:t>6.4.</w:t>
      </w:r>
      <w:r w:rsidR="00907D83">
        <w:t>7</w:t>
      </w:r>
      <w:r w:rsidR="0042641A">
        <w:t xml:space="preserve"> Tree merge operation</w:t>
      </w:r>
    </w:p>
    <w:p w14:paraId="038A81A4" w14:textId="57F6CD67" w:rsidR="00FF0F44" w:rsidRDefault="00FF0F44" w:rsidP="00FF0F44">
      <w:pPr>
        <w:pStyle w:val="NoSpacing"/>
        <w:jc w:val="both"/>
      </w:pPr>
      <w:r>
        <w:t xml:space="preserve">6.4.6 ACAS-X like Reach set </w:t>
      </w:r>
      <w:r w:rsidR="00907D83">
        <w:tab/>
      </w:r>
      <w:r w:rsidR="00907D83">
        <w:tab/>
      </w:r>
      <w:r w:rsidR="00907D83">
        <w:tab/>
        <w:t>-&gt;</w:t>
      </w:r>
      <w:r w:rsidR="00907D83">
        <w:tab/>
        <w:t>6.4.6 ACAS-X like Reach set aproximation</w:t>
      </w:r>
    </w:p>
    <w:p w14:paraId="7EFE430F" w14:textId="77777777" w:rsidR="00F760DF" w:rsidRDefault="00F760DF" w:rsidP="00FF0F44">
      <w:pPr>
        <w:pStyle w:val="NoSpacing"/>
        <w:jc w:val="both"/>
      </w:pPr>
    </w:p>
    <w:p w14:paraId="739C2E04" w14:textId="354AE008" w:rsidR="00FF0F44" w:rsidRDefault="00FF0F44" w:rsidP="00FF0F44">
      <w:pPr>
        <w:pStyle w:val="NoSpacing"/>
        <w:jc w:val="both"/>
      </w:pPr>
      <w:r>
        <w:t xml:space="preserve">6.5 Static Obstacles and Constraints </w:t>
      </w:r>
      <w:r w:rsidR="00BC20E8">
        <w:tab/>
      </w:r>
      <w:r w:rsidR="00BC20E8">
        <w:tab/>
        <w:t>-&gt;</w:t>
      </w:r>
      <w:r w:rsidR="00BC20E8">
        <w:tab/>
      </w:r>
      <w:r w:rsidR="002933C6">
        <w:t>Situation representation in the avoidance grid</w:t>
      </w:r>
      <w:r w:rsidR="00BC20E8">
        <w:tab/>
      </w:r>
    </w:p>
    <w:p w14:paraId="499E4D8F" w14:textId="35C22B03" w:rsidR="00FF0F44" w:rsidRDefault="00FF0F44" w:rsidP="00FF0F44">
      <w:pPr>
        <w:pStyle w:val="NoSpacing"/>
        <w:jc w:val="both"/>
      </w:pPr>
      <w:r>
        <w:t>6.5.1 Detected Obstacles</w:t>
      </w:r>
      <w:r w:rsidR="00BC20E8">
        <w:tab/>
      </w:r>
      <w:r w:rsidR="00BC20E8">
        <w:tab/>
      </w:r>
      <w:r w:rsidR="00BC20E8">
        <w:tab/>
        <w:t>-&gt;</w:t>
      </w:r>
      <w:r w:rsidR="002933C6">
        <w:tab/>
        <w:t>Obstacles</w:t>
      </w:r>
      <w:r w:rsidR="00BC20E8">
        <w:tab/>
      </w:r>
    </w:p>
    <w:p w14:paraId="59123566" w14:textId="782E4226" w:rsidR="00FF0F44" w:rsidRDefault="00FF0F44" w:rsidP="00FF0F44">
      <w:pPr>
        <w:pStyle w:val="NoSpacing"/>
        <w:jc w:val="both"/>
      </w:pPr>
      <w:r>
        <w:t xml:space="preserve">6.5.2 Map Obstacles </w:t>
      </w:r>
      <w:r w:rsidR="001632FF">
        <w:tab/>
      </w:r>
      <w:r w:rsidR="001632FF">
        <w:tab/>
      </w:r>
      <w:r w:rsidR="001632FF">
        <w:tab/>
      </w:r>
      <w:r w:rsidR="001632FF">
        <w:tab/>
        <w:t>-&gt;</w:t>
      </w:r>
      <w:r w:rsidR="001632FF">
        <w:tab/>
      </w:r>
      <w:r w:rsidR="002933C6">
        <w:t>Intruders</w:t>
      </w:r>
    </w:p>
    <w:p w14:paraId="2A976AB7" w14:textId="4BF43FCA" w:rsidR="00FF0F44" w:rsidRDefault="00FF0F44" w:rsidP="00FF0F44">
      <w:pPr>
        <w:pStyle w:val="NoSpacing"/>
        <w:jc w:val="both"/>
      </w:pPr>
      <w:r>
        <w:t>6.5.3 Static Constraints</w:t>
      </w:r>
      <w:r w:rsidR="001632FF">
        <w:tab/>
      </w:r>
      <w:r w:rsidR="001632FF">
        <w:tab/>
      </w:r>
      <w:r w:rsidR="001632FF">
        <w:tab/>
      </w:r>
      <w:r w:rsidR="001632FF">
        <w:tab/>
        <w:t>-&gt;</w:t>
      </w:r>
      <w:r w:rsidR="002933C6">
        <w:tab/>
        <w:t>Constraints</w:t>
      </w:r>
    </w:p>
    <w:p w14:paraId="0DE5AE19" w14:textId="684C418E" w:rsidR="00FF0F44" w:rsidRDefault="00FF0F44" w:rsidP="00FF0F44">
      <w:pPr>
        <w:pStyle w:val="NoSpacing"/>
        <w:jc w:val="both"/>
      </w:pPr>
      <w:r>
        <w:t xml:space="preserve">6.6 Intruders and Moving Constraints </w:t>
      </w:r>
      <w:r w:rsidR="001632FF">
        <w:tab/>
      </w:r>
      <w:r w:rsidR="001632FF">
        <w:tab/>
        <w:t>-&gt;</w:t>
      </w:r>
    </w:p>
    <w:p w14:paraId="3F54B0BA" w14:textId="0DA1293E" w:rsidR="00FF0F44" w:rsidRDefault="00FF0F44" w:rsidP="00FF0F44">
      <w:pPr>
        <w:pStyle w:val="NoSpacing"/>
        <w:jc w:val="both"/>
      </w:pPr>
      <w:r>
        <w:t xml:space="preserve">6.6.1 Intruder Behaviour Prediction </w:t>
      </w:r>
      <w:r w:rsidR="001632FF">
        <w:tab/>
      </w:r>
      <w:r w:rsidR="001632FF">
        <w:tab/>
        <w:t>-&gt;</w:t>
      </w:r>
    </w:p>
    <w:p w14:paraId="781F27A9" w14:textId="120CA834" w:rsidR="00FF0F44" w:rsidRDefault="00FF0F44" w:rsidP="00FF0F44">
      <w:pPr>
        <w:pStyle w:val="NoSpacing"/>
        <w:jc w:val="both"/>
      </w:pPr>
      <w:r>
        <w:t xml:space="preserve">6.6.5 Moving Constraints </w:t>
      </w:r>
    </w:p>
    <w:p w14:paraId="7E97459F" w14:textId="77777777" w:rsidR="001632FF" w:rsidRDefault="001632FF" w:rsidP="00FF0F44">
      <w:pPr>
        <w:pStyle w:val="NoSpacing"/>
        <w:jc w:val="both"/>
      </w:pPr>
    </w:p>
    <w:p w14:paraId="5E418231" w14:textId="3D16F03A" w:rsidR="00FF0F44" w:rsidRDefault="00FF0F44" w:rsidP="00FF0F44">
      <w:pPr>
        <w:pStyle w:val="NoSpacing"/>
        <w:jc w:val="both"/>
      </w:pPr>
      <w:r>
        <w:t xml:space="preserve">6.7 Avoidance Concept </w:t>
      </w:r>
      <w:r w:rsidR="00983197">
        <w:tab/>
      </w:r>
      <w:r w:rsidR="00983197">
        <w:tab/>
      </w:r>
      <w:r w:rsidR="00983197">
        <w:tab/>
      </w:r>
      <w:r w:rsidR="00983197">
        <w:tab/>
        <w:t>-&gt;</w:t>
      </w:r>
      <w:r w:rsidR="002933C6">
        <w:tab/>
      </w:r>
    </w:p>
    <w:p w14:paraId="122C7F20" w14:textId="0FF1CB9B" w:rsidR="00FF0F44" w:rsidRDefault="00FF0F44" w:rsidP="00FF0F44">
      <w:pPr>
        <w:pStyle w:val="NoSpacing"/>
        <w:jc w:val="both"/>
      </w:pPr>
      <w:r>
        <w:t xml:space="preserve">6.7.1 Data fusion </w:t>
      </w:r>
      <w:r w:rsidR="00983197">
        <w:tab/>
      </w:r>
      <w:r w:rsidR="00983197">
        <w:tab/>
      </w:r>
      <w:r w:rsidR="00983197">
        <w:tab/>
      </w:r>
      <w:r w:rsidR="00983197">
        <w:tab/>
        <w:t>-&gt;</w:t>
      </w:r>
      <w:r w:rsidR="002933C6">
        <w:tab/>
        <w:t>Move the data fusion to the previous section</w:t>
      </w:r>
    </w:p>
    <w:p w14:paraId="5015A2A0" w14:textId="0F21A720" w:rsidR="00FF0F44" w:rsidRDefault="00FF0F44" w:rsidP="00FF0F44">
      <w:pPr>
        <w:pStyle w:val="NoSpacing"/>
        <w:jc w:val="both"/>
      </w:pPr>
      <w:r>
        <w:t xml:space="preserve">6.7.2 Avoidance Grid Run </w:t>
      </w:r>
      <w:r w:rsidR="00983197">
        <w:tab/>
      </w:r>
      <w:r w:rsidR="00983197">
        <w:tab/>
      </w:r>
      <w:r w:rsidR="00983197">
        <w:tab/>
        <w:t>-&gt;</w:t>
      </w:r>
      <w:r w:rsidR="002933C6">
        <w:tab/>
        <w:t>-&gt; ASIS</w:t>
      </w:r>
      <w:bookmarkStart w:id="6" w:name="_GoBack"/>
      <w:bookmarkEnd w:id="6"/>
    </w:p>
    <w:p w14:paraId="690CB036" w14:textId="5B99C80B" w:rsidR="00FF0F44" w:rsidRDefault="00FF0F44" w:rsidP="00FF0F44">
      <w:pPr>
        <w:pStyle w:val="NoSpacing"/>
        <w:jc w:val="both"/>
      </w:pPr>
      <w:r>
        <w:t xml:space="preserve">6.7.3 Mission Control Run </w:t>
      </w:r>
      <w:r w:rsidR="00983197">
        <w:tab/>
      </w:r>
      <w:r w:rsidR="00983197">
        <w:tab/>
      </w:r>
      <w:r w:rsidR="00983197">
        <w:tab/>
        <w:t>-&gt;</w:t>
      </w:r>
      <w:r w:rsidR="002933C6">
        <w:tab/>
        <w:t>-&gt;</w:t>
      </w:r>
    </w:p>
    <w:p w14:paraId="26D0EA86" w14:textId="41DF37DB" w:rsidR="00FF0F44" w:rsidRDefault="00FF0F44" w:rsidP="00FF0F44">
      <w:pPr>
        <w:pStyle w:val="NoSpacing"/>
        <w:jc w:val="both"/>
      </w:pPr>
      <w:r>
        <w:t xml:space="preserve">6.7.4 Computation Complexity </w:t>
      </w:r>
      <w:r w:rsidR="00983197">
        <w:tab/>
      </w:r>
      <w:r w:rsidR="00983197">
        <w:tab/>
      </w:r>
      <w:r w:rsidR="00983197">
        <w:tab/>
        <w:t>-&gt;</w:t>
      </w:r>
      <w:r w:rsidR="002933C6">
        <w:tab/>
        <w:t>-&gt;</w:t>
      </w:r>
    </w:p>
    <w:p w14:paraId="7BE8717E" w14:textId="77777777" w:rsidR="001632FF" w:rsidRDefault="001632FF" w:rsidP="00FF0F44">
      <w:pPr>
        <w:pStyle w:val="NoSpacing"/>
        <w:jc w:val="both"/>
      </w:pPr>
    </w:p>
    <w:p w14:paraId="6420A9BE" w14:textId="77777777" w:rsidR="001632FF" w:rsidRDefault="001632FF" w:rsidP="00FF0F44">
      <w:pPr>
        <w:pStyle w:val="NoSpacing"/>
        <w:jc w:val="both"/>
      </w:pPr>
    </w:p>
    <w:p w14:paraId="24DBFF82" w14:textId="030F8890" w:rsidR="00FF0F44" w:rsidRDefault="00FF0F44" w:rsidP="00FF0F44">
      <w:pPr>
        <w:pStyle w:val="NoSpacing"/>
        <w:jc w:val="both"/>
      </w:pPr>
      <w:r>
        <w:t xml:space="preserve">6.8 UAS Tra_c Management </w:t>
      </w:r>
      <w:r w:rsidR="001632FF">
        <w:tab/>
      </w:r>
      <w:r w:rsidR="001632FF">
        <w:tab/>
      </w:r>
      <w:r w:rsidR="001632FF">
        <w:tab/>
        <w:t xml:space="preserve">-&gt; </w:t>
      </w:r>
      <w:r w:rsidR="001632FF">
        <w:tab/>
        <w:t>6.8UTM Prototype implementation</w:t>
      </w:r>
    </w:p>
    <w:p w14:paraId="26E5F36C" w14:textId="522EBC64" w:rsidR="00FF0F44" w:rsidRDefault="00FF0F44" w:rsidP="00FF0F44">
      <w:pPr>
        <w:pStyle w:val="NoSpacing"/>
        <w:jc w:val="both"/>
      </w:pPr>
      <w:r>
        <w:t xml:space="preserve">6.8.1 Architecture </w:t>
      </w:r>
      <w:r w:rsidR="001632FF">
        <w:tab/>
      </w:r>
      <w:r w:rsidR="001632FF">
        <w:tab/>
      </w:r>
      <w:r w:rsidR="001632FF">
        <w:tab/>
      </w:r>
      <w:r w:rsidR="001632FF">
        <w:tab/>
        <w:t xml:space="preserve">-&gt; </w:t>
      </w:r>
      <w:r w:rsidR="001632FF">
        <w:tab/>
        <w:t>UTM Architecture</w:t>
      </w:r>
    </w:p>
    <w:p w14:paraId="37FFEF5D" w14:textId="2C41CE4E" w:rsidR="00FF0F44" w:rsidRDefault="00FF0F44" w:rsidP="00FF0F44">
      <w:pPr>
        <w:pStyle w:val="NoSpacing"/>
        <w:jc w:val="both"/>
      </w:pPr>
      <w:r>
        <w:t xml:space="preserve">6.8.4 Handling Head-on Approach </w:t>
      </w:r>
    </w:p>
    <w:p w14:paraId="708E82B2" w14:textId="152CAC1D" w:rsidR="00FF0F44" w:rsidRDefault="00FF0F44" w:rsidP="00FF0F44">
      <w:pPr>
        <w:pStyle w:val="NoSpacing"/>
        <w:jc w:val="both"/>
      </w:pPr>
      <w:r>
        <w:t xml:space="preserve">6.8.5 Handling Converging Maneuver </w:t>
      </w:r>
    </w:p>
    <w:p w14:paraId="2638E48C" w14:textId="6DD3A2E8" w:rsidR="00FF0F44" w:rsidRDefault="00FF0F44" w:rsidP="00FF0F44">
      <w:pPr>
        <w:pStyle w:val="NoSpacing"/>
        <w:jc w:val="both"/>
      </w:pPr>
      <w:r>
        <w:t xml:space="preserve">6.8.6 Handling Overtake Maneuver </w:t>
      </w:r>
    </w:p>
    <w:p w14:paraId="6FA48854" w14:textId="5B383A84" w:rsidR="00FF0F44" w:rsidRDefault="00FF0F44" w:rsidP="00FF0F44">
      <w:pPr>
        <w:pStyle w:val="NoSpacing"/>
        <w:jc w:val="both"/>
      </w:pPr>
      <w:r>
        <w:t xml:space="preserve">6.8.7 Position Noti_cation </w:t>
      </w:r>
      <w:r w:rsidR="001632FF">
        <w:tab/>
      </w:r>
      <w:r w:rsidR="001632FF">
        <w:tab/>
      </w:r>
      <w:r w:rsidR="001632FF">
        <w:tab/>
        <w:t>-&gt;</w:t>
      </w:r>
      <w:r w:rsidR="001632FF">
        <w:tab/>
        <w:t>+Implementation</w:t>
      </w:r>
    </w:p>
    <w:p w14:paraId="160EE492" w14:textId="4C3D6316" w:rsidR="00FF0F44" w:rsidRDefault="00FF0F44" w:rsidP="00FF0F44">
      <w:pPr>
        <w:pStyle w:val="NoSpacing"/>
        <w:jc w:val="both"/>
      </w:pPr>
      <w:r>
        <w:t xml:space="preserve">6.8.8 Collision Case </w:t>
      </w:r>
      <w:r w:rsidR="001632FF">
        <w:tab/>
      </w:r>
      <w:r w:rsidR="001632FF">
        <w:tab/>
      </w:r>
      <w:r w:rsidR="001632FF">
        <w:tab/>
      </w:r>
      <w:r w:rsidR="001632FF">
        <w:tab/>
        <w:t>-&gt;</w:t>
      </w:r>
      <w:r w:rsidR="001632FF">
        <w:tab/>
        <w:t>+Implementation</w:t>
      </w:r>
    </w:p>
    <w:p w14:paraId="742442C0" w14:textId="77777777" w:rsidR="001632FF" w:rsidRDefault="001632FF" w:rsidP="00FF0F44">
      <w:pPr>
        <w:pStyle w:val="NoSpacing"/>
        <w:jc w:val="both"/>
      </w:pPr>
    </w:p>
    <w:p w14:paraId="06F7C73F" w14:textId="2D75A3F8" w:rsidR="00FF0F44" w:rsidRDefault="00FF0F44" w:rsidP="00FF0F44">
      <w:pPr>
        <w:pStyle w:val="NoSpacing"/>
        <w:jc w:val="both"/>
      </w:pPr>
      <w:r>
        <w:t xml:space="preserve">6.9 Rule Engine </w:t>
      </w:r>
      <w:r w:rsidR="001632FF">
        <w:tab/>
      </w:r>
      <w:r w:rsidR="001632FF">
        <w:tab/>
      </w:r>
      <w:r w:rsidR="001632FF">
        <w:tab/>
      </w:r>
      <w:r w:rsidR="001632FF">
        <w:tab/>
      </w:r>
      <w:r w:rsidR="001632FF">
        <w:tab/>
        <w:t>-&gt;</w:t>
      </w:r>
      <w:r w:rsidR="001632FF">
        <w:tab/>
        <w:t>UTM Directives implementation on UAS</w:t>
      </w:r>
    </w:p>
    <w:p w14:paraId="6AA37235" w14:textId="16D0C524" w:rsidR="00FF0F44" w:rsidRDefault="00FF0F44" w:rsidP="00FF0F44">
      <w:pPr>
        <w:pStyle w:val="NoSpacing"/>
        <w:jc w:val="both"/>
      </w:pPr>
      <w:r>
        <w:t xml:space="preserve">6.9.1 Architecture </w:t>
      </w:r>
      <w:r w:rsidR="001632FF">
        <w:tab/>
      </w:r>
      <w:r w:rsidR="001632FF">
        <w:tab/>
      </w:r>
      <w:r w:rsidR="001632FF">
        <w:tab/>
      </w:r>
      <w:r w:rsidR="001632FF">
        <w:tab/>
        <w:t xml:space="preserve">-&gt; </w:t>
      </w:r>
      <w:r w:rsidR="001632FF">
        <w:tab/>
        <w:t>Rule engine architecture</w:t>
      </w:r>
    </w:p>
    <w:p w14:paraId="1B614F8C" w14:textId="6C5B537A" w:rsidR="00FF0F44" w:rsidRDefault="00FF0F44" w:rsidP="00FF0F44">
      <w:pPr>
        <w:pStyle w:val="NoSpacing"/>
        <w:jc w:val="both"/>
      </w:pPr>
      <w:r>
        <w:t xml:space="preserve">6.9.2 Rule Implementation </w:t>
      </w:r>
      <w:r w:rsidR="001632FF">
        <w:tab/>
      </w:r>
      <w:r w:rsidR="001632FF">
        <w:tab/>
      </w:r>
      <w:r w:rsidR="001632FF">
        <w:tab/>
        <w:t>-&gt;</w:t>
      </w:r>
      <w:r w:rsidR="001632FF">
        <w:tab/>
        <w:t>Rule engine setup</w:t>
      </w:r>
    </w:p>
    <w:p w14:paraId="1E61F587" w14:textId="5F69C503" w:rsidR="00FF0F44" w:rsidRDefault="00FF0F44" w:rsidP="00FF0F44">
      <w:pPr>
        <w:pStyle w:val="NoSpacing"/>
        <w:jc w:val="both"/>
      </w:pPr>
    </w:p>
    <w:p w14:paraId="77B7F5E7" w14:textId="67619BBF" w:rsidR="008466E8" w:rsidRDefault="008466E8" w:rsidP="00FF0F44">
      <w:pPr>
        <w:pStyle w:val="NoSpacing"/>
        <w:jc w:val="both"/>
      </w:pPr>
    </w:p>
    <w:p w14:paraId="237B7657" w14:textId="2DB4CB22" w:rsidR="008466E8" w:rsidRDefault="00E0101E" w:rsidP="008466E8">
      <w:pPr>
        <w:pStyle w:val="NoSpacing"/>
        <w:jc w:val="both"/>
      </w:pPr>
      <w:r>
        <w:t xml:space="preserve">A1 </w:t>
      </w:r>
      <w:r w:rsidR="008466E8">
        <w:t>6.6.2 Linear Intersection . . . . . . . . . . . . . . . . . . . . . . . . . . 147</w:t>
      </w:r>
    </w:p>
    <w:p w14:paraId="5277A32C" w14:textId="145278D3" w:rsidR="008466E8" w:rsidRDefault="00E0101E" w:rsidP="008466E8">
      <w:pPr>
        <w:pStyle w:val="NoSpacing"/>
        <w:jc w:val="both"/>
      </w:pPr>
      <w:r>
        <w:t xml:space="preserve">A1 </w:t>
      </w:r>
      <w:r w:rsidR="008466E8">
        <w:t>6.6.3 Body-volume Intersection . . . . . . . . . . . . . . . . . . . . . . 148</w:t>
      </w:r>
    </w:p>
    <w:p w14:paraId="52BBB855" w14:textId="16A8162C" w:rsidR="008466E8" w:rsidRDefault="00E0101E" w:rsidP="008466E8">
      <w:pPr>
        <w:pStyle w:val="NoSpacing"/>
        <w:jc w:val="both"/>
      </w:pPr>
      <w:r>
        <w:t xml:space="preserve">A1 </w:t>
      </w:r>
      <w:r w:rsidR="008466E8">
        <w:t>6.6.4 Maneuverability Uncertainty Intersection . . . . . . . . . . . . . 149</w:t>
      </w:r>
    </w:p>
    <w:p w14:paraId="729AF6CB" w14:textId="1F3ECF3D" w:rsidR="008466E8" w:rsidRDefault="00E0101E" w:rsidP="008466E8">
      <w:pPr>
        <w:pStyle w:val="NoSpacing"/>
        <w:jc w:val="both"/>
      </w:pPr>
      <w:r>
        <w:t xml:space="preserve">A2 </w:t>
      </w:r>
      <w:r w:rsidR="008466E8">
        <w:t>6.7.5 Safety Margin Calculation . . . . . . . . . . . . . . . . . . . . . . 188</w:t>
      </w:r>
    </w:p>
    <w:p w14:paraId="31AE8A65" w14:textId="58FC026A" w:rsidR="008466E8" w:rsidRDefault="00E0101E" w:rsidP="008466E8">
      <w:pPr>
        <w:pStyle w:val="NoSpacing"/>
        <w:jc w:val="both"/>
      </w:pPr>
      <w:r>
        <w:t xml:space="preserve">A3 </w:t>
      </w:r>
      <w:r w:rsidR="008466E8">
        <w:t>6.8.2 Cooperative Conict Resolution . . . . . . . . . . . . . . . . . . 190</w:t>
      </w:r>
    </w:p>
    <w:p w14:paraId="1000074E" w14:textId="3E718F73" w:rsidR="008466E8" w:rsidRDefault="00E0101E" w:rsidP="008466E8">
      <w:pPr>
        <w:pStyle w:val="NoSpacing"/>
        <w:jc w:val="both"/>
      </w:pPr>
      <w:r>
        <w:t xml:space="preserve">A3 </w:t>
      </w:r>
      <w:r w:rsidR="008466E8">
        <w:t>6.8.3 Non-Cooperative Conict Resolution . . . . . . . . . . . . . . . . 192</w:t>
      </w:r>
    </w:p>
    <w:p w14:paraId="097823DA" w14:textId="799BE5C2" w:rsidR="008466E8" w:rsidRDefault="00E0101E" w:rsidP="008466E8">
      <w:pPr>
        <w:pStyle w:val="NoSpacing"/>
        <w:jc w:val="both"/>
      </w:pPr>
      <w:r>
        <w:t xml:space="preserve">A4 </w:t>
      </w:r>
      <w:r w:rsidR="008466E8">
        <w:t>6.8.9 Weather Case . . . . . . . . . . . . . . . . . . . . . . . . . . . . . 209</w:t>
      </w:r>
    </w:p>
    <w:p w14:paraId="354CCDB6" w14:textId="4662A4A9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6.9.3 Rule: Detect Collision Cases . . . . . . . . . . . . . . . . . . . . 214</w:t>
      </w:r>
    </w:p>
    <w:p w14:paraId="5E7CA252" w14:textId="7DB2909C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6.9.4 Rule: Resolve Collision Case . . . . . . . . . . . . . . . . . . . . 217</w:t>
      </w:r>
    </w:p>
    <w:p w14:paraId="6E6C1082" w14:textId="7F529EEC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6.9.5 Rule: Close Collision Cases . . . . . . . . . . . . . . . . . . . . . 217</w:t>
      </w:r>
    </w:p>
    <w:p w14:paraId="42C23A92" w14:textId="4155F4F2" w:rsidR="008466E8" w:rsidRDefault="00E0101E" w:rsidP="008466E8">
      <w:pPr>
        <w:pStyle w:val="NoSpacing"/>
        <w:jc w:val="both"/>
      </w:pPr>
      <w:r>
        <w:lastRenderedPageBreak/>
        <w:t xml:space="preserve">A4 </w:t>
      </w:r>
      <w:r w:rsidR="008466E8">
        <w:t>6.9.6 Rule: Head on Approach . . . . . . . . . . . . . . . . . . . . . . 219</w:t>
      </w:r>
    </w:p>
    <w:p w14:paraId="304DC9E2" w14:textId="4E8D5457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6.9.7 Rule: Converging Maneuver . . . . . . . . . . . . . . . . . . . . . 221</w:t>
      </w:r>
    </w:p>
    <w:p w14:paraId="3346AA96" w14:textId="6FFE3406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6.9.8 Rule: Overtake . . . . . . . . . . . . . . . . . . . . . . . . . . . . 221</w:t>
      </w:r>
    </w:p>
    <w:p w14:paraId="390AFAE9" w14:textId="5D06F39C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6.9.9 Rule: Right Plane Heading . . . . . . . . . . . . . . . . . . . . . 223</w:t>
      </w:r>
    </w:p>
    <w:p w14:paraId="75487BE2" w14:textId="53F45C65" w:rsidR="008466E8" w:rsidRDefault="00E0101E" w:rsidP="008466E8">
      <w:pPr>
        <w:pStyle w:val="NoSpacing"/>
        <w:jc w:val="both"/>
      </w:pPr>
      <w:r>
        <w:t xml:space="preserve">A4 </w:t>
      </w:r>
      <w:r w:rsidR="008466E8">
        <w:t>6.9.10 Rule: Enforce safety margin . . . . . . . . . . . . . . . . . . . . . 226</w:t>
      </w:r>
    </w:p>
    <w:p w14:paraId="26A0DFE8" w14:textId="77777777" w:rsidR="008466E8" w:rsidRDefault="008466E8" w:rsidP="00FF0F44">
      <w:pPr>
        <w:pStyle w:val="NoSpacing"/>
        <w:jc w:val="both"/>
      </w:pPr>
    </w:p>
    <w:sectPr w:rsidR="0084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Gomola, Alojz (Alojz Gomola)" w:date="2019-01-22T16:32:00Z" w:initials="GA(G">
    <w:p w14:paraId="7ECBD61B" w14:textId="77777777" w:rsidR="009F0056" w:rsidRDefault="009F0056">
      <w:pPr>
        <w:pStyle w:val="CommentText"/>
      </w:pPr>
      <w:r>
        <w:rPr>
          <w:rStyle w:val="CommentReference"/>
        </w:rPr>
        <w:annotationRef/>
      </w:r>
      <w:r>
        <w:t>Move to Appendix:</w:t>
      </w:r>
    </w:p>
    <w:p w14:paraId="6CE1C789" w14:textId="77777777" w:rsidR="009F0056" w:rsidRDefault="009F0056">
      <w:pPr>
        <w:pStyle w:val="CommentText"/>
      </w:pPr>
      <w:r>
        <w:t>E. Intruder probabilistic model</w:t>
      </w:r>
    </w:p>
  </w:comment>
  <w:comment w:id="2" w:author="Gomola, Alojz (Alojz Gomola)" w:date="2019-01-22T16:33:00Z" w:initials="GA(G">
    <w:p w14:paraId="2CB0CB2E" w14:textId="77777777" w:rsidR="009F0056" w:rsidRDefault="009F0056">
      <w:pPr>
        <w:pStyle w:val="CommentText"/>
      </w:pPr>
      <w:r>
        <w:rPr>
          <w:rStyle w:val="CommentReference"/>
        </w:rPr>
        <w:annotationRef/>
      </w:r>
      <w:r>
        <w:t>Move to appendix</w:t>
      </w:r>
    </w:p>
    <w:p w14:paraId="156F79A8" w14:textId="77777777" w:rsidR="009F0056" w:rsidRDefault="009F0056">
      <w:pPr>
        <w:pStyle w:val="CommentText"/>
      </w:pPr>
      <w:r>
        <w:t>Guideline- Safety margin calculation</w:t>
      </w:r>
    </w:p>
    <w:p w14:paraId="709AE29E" w14:textId="77777777" w:rsidR="009F0056" w:rsidRDefault="009F0056">
      <w:pPr>
        <w:pStyle w:val="CommentText"/>
      </w:pPr>
      <w:r>
        <w:t>Same with Grid scaling – Add Guideline</w:t>
      </w:r>
    </w:p>
    <w:p w14:paraId="00F4B745" w14:textId="77777777" w:rsidR="009F0056" w:rsidRDefault="009F0056">
      <w:pPr>
        <w:pStyle w:val="CommentText"/>
      </w:pPr>
    </w:p>
    <w:p w14:paraId="47278CE3" w14:textId="77777777" w:rsidR="009F0056" w:rsidRDefault="009F0056">
      <w:pPr>
        <w:pStyle w:val="CommentText"/>
      </w:pPr>
      <w:r>
        <w:t>Merge to one appendix guideline – go drugs kill bear</w:t>
      </w:r>
    </w:p>
  </w:comment>
  <w:comment w:id="3" w:author="Gomola, Alojz (Alojz Gomola)" w:date="2019-01-22T16:34:00Z" w:initials="GA(G">
    <w:p w14:paraId="5354AA7F" w14:textId="77777777" w:rsidR="009F0056" w:rsidRDefault="009F0056">
      <w:pPr>
        <w:pStyle w:val="CommentText"/>
      </w:pPr>
      <w:r>
        <w:rPr>
          <w:rStyle w:val="CommentReference"/>
        </w:rPr>
        <w:annotationRef/>
      </w:r>
      <w:r>
        <w:t>Move to appendix:</w:t>
      </w:r>
    </w:p>
    <w:p w14:paraId="721D9AC2" w14:textId="77777777" w:rsidR="009F0056" w:rsidRDefault="009F0056">
      <w:pPr>
        <w:pStyle w:val="CommentText"/>
      </w:pPr>
      <w:r>
        <w:t>Conflict resolution schemes</w:t>
      </w:r>
    </w:p>
  </w:comment>
  <w:comment w:id="4" w:author="Gomola, Alojz (Alojz Gomola)" w:date="2019-01-22T16:39:00Z" w:initials="GA(G">
    <w:p w14:paraId="74C6EF65" w14:textId="77777777" w:rsidR="009F0056" w:rsidRDefault="009F0056">
      <w:pPr>
        <w:pStyle w:val="CommentText"/>
      </w:pPr>
      <w:r>
        <w:rPr>
          <w:rStyle w:val="CommentReference"/>
        </w:rPr>
        <w:annotationRef/>
      </w:r>
      <w:r>
        <w:t>Appendix Additional UTM and Rule engine funcitonality</w:t>
      </w:r>
    </w:p>
  </w:comment>
  <w:comment w:id="5" w:author="Gomola, Alojz (Alojz Gomola)" w:date="2019-01-22T16:40:00Z" w:initials="GA(G">
    <w:p w14:paraId="0EDAFDB1" w14:textId="77777777" w:rsidR="009F0056" w:rsidRDefault="009F0056" w:rsidP="009F005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Appendix Additional UTM and Rule engine funcitonality</w:t>
      </w:r>
    </w:p>
    <w:p w14:paraId="0243167E" w14:textId="77777777" w:rsidR="009F0056" w:rsidRDefault="009F0056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CE1C789" w15:done="0"/>
  <w15:commentEx w15:paraId="47278CE3" w15:done="0"/>
  <w15:commentEx w15:paraId="721D9AC2" w15:done="0"/>
  <w15:commentEx w15:paraId="74C6EF65" w15:done="0"/>
  <w15:commentEx w15:paraId="0243167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omola, Alojz (Alojz Gomola)">
    <w15:presenceInfo w15:providerId="AD" w15:userId="S-1-5-21-3588447096-1463914-869570945-14322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ztjQzMbU0MLU0tjBX0lEKTi0uzszPAykwrAUAArh0aiwAAAA="/>
  </w:docVars>
  <w:rsids>
    <w:rsidRoot w:val="00FF0F44"/>
    <w:rsid w:val="001632FF"/>
    <w:rsid w:val="002933C6"/>
    <w:rsid w:val="002A64F8"/>
    <w:rsid w:val="00421843"/>
    <w:rsid w:val="0042641A"/>
    <w:rsid w:val="008466E8"/>
    <w:rsid w:val="009034D0"/>
    <w:rsid w:val="00907D83"/>
    <w:rsid w:val="00983197"/>
    <w:rsid w:val="009F0056"/>
    <w:rsid w:val="00B2004A"/>
    <w:rsid w:val="00BC20E8"/>
    <w:rsid w:val="00DD22A9"/>
    <w:rsid w:val="00E0101E"/>
    <w:rsid w:val="00EA76E6"/>
    <w:rsid w:val="00F760DF"/>
    <w:rsid w:val="00FF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173D"/>
  <w15:chartTrackingRefBased/>
  <w15:docId w15:val="{C53063C5-A69A-4245-91DC-889A333F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0F4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F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F4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F00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00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00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0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0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Gomola, Alojz (Alojz Gomola)</dc:creator>
  <cp:keywords/>
  <dc:description/>
  <cp:lastModifiedBy>Gomola, Alojz (Alojz Gomola)</cp:lastModifiedBy>
  <cp:revision>9</cp:revision>
  <dcterms:created xsi:type="dcterms:W3CDTF">2019-01-22T14:07:00Z</dcterms:created>
  <dcterms:modified xsi:type="dcterms:W3CDTF">2019-01-22T17:25:00Z</dcterms:modified>
</cp:coreProperties>
</file>