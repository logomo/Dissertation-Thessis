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D59C8E" w14:textId="77777777" w:rsidR="002F25A3" w:rsidRDefault="002F25A3" w:rsidP="002F25A3">
      <w:pPr>
        <w:pStyle w:val="Title"/>
      </w:pPr>
      <w:r>
        <w:t>New Sections  - Structure  check + Intro</w:t>
      </w:r>
    </w:p>
    <w:p w14:paraId="33E3B167" w14:textId="077BF407" w:rsidR="002F25A3" w:rsidRDefault="002F25A3" w:rsidP="002F25A3">
      <w:pPr>
        <w:pStyle w:val="Heading1"/>
      </w:pPr>
      <w:r>
        <w:t xml:space="preserve">6.4 Reach Set Approximation </w:t>
      </w:r>
    </w:p>
    <w:p w14:paraId="394D763A" w14:textId="017CE519" w:rsidR="008349E8" w:rsidRPr="008349E8" w:rsidRDefault="008349E8" w:rsidP="005718AF">
      <w:r>
        <w:tab/>
      </w:r>
      <w:r w:rsidR="00EC6CF0">
        <w:t xml:space="preserve">There is a need to have a tool with </w:t>
      </w:r>
      <w:r w:rsidR="0053265A">
        <w:t xml:space="preserve">a </w:t>
      </w:r>
      <w:r w:rsidR="00EC6CF0" w:rsidRPr="0053265A">
        <w:rPr>
          <w:noProof/>
        </w:rPr>
        <w:t>finite</w:t>
      </w:r>
      <w:r w:rsidR="00EC6CF0">
        <w:t xml:space="preserve"> count of trajectories, which has enough variability to support avoidance task. The reach set covers all possible </w:t>
      </w:r>
      <w:r w:rsidR="005718AF" w:rsidRPr="00781A77">
        <w:rPr>
          <w:noProof/>
        </w:rPr>
        <w:t>trajectories</w:t>
      </w:r>
      <w:r w:rsidR="00EC6CF0" w:rsidRPr="00781A77">
        <w:rPr>
          <w:noProof/>
        </w:rPr>
        <w:t xml:space="preserve"> ,</w:t>
      </w:r>
      <w:r w:rsidR="00EC6CF0">
        <w:t xml:space="preserve"> but it is not countable. Trajectories represented as tree originating in the same initial state can </w:t>
      </w:r>
      <w:r w:rsidR="00EC6CF0" w:rsidRPr="0053265A">
        <w:rPr>
          <w:noProof/>
        </w:rPr>
        <w:t>be considered</w:t>
      </w:r>
      <w:r w:rsidR="00EC6CF0">
        <w:t xml:space="preserve"> as a skeleton of the reach set. There is a need to compare trajectories </w:t>
      </w:r>
      <w:r w:rsidR="0053265A">
        <w:rPr>
          <w:noProof/>
        </w:rPr>
        <w:t>regarding</w:t>
      </w:r>
      <w:r w:rsidR="00EC6CF0">
        <w:t xml:space="preserve"> avoidance capability. To achieve </w:t>
      </w:r>
      <w:r w:rsidR="00EC6CF0" w:rsidRPr="0053265A">
        <w:rPr>
          <w:noProof/>
        </w:rPr>
        <w:t>this</w:t>
      </w:r>
      <w:r w:rsidR="0053265A">
        <w:rPr>
          <w:noProof/>
        </w:rPr>
        <w:t>,</w:t>
      </w:r>
      <w:r w:rsidR="00EC6CF0">
        <w:t xml:space="preserve"> it is necessary to distinguish them based on measurable criteria.</w:t>
      </w:r>
      <w:r w:rsidR="00D03645">
        <w:t xml:space="preserve"> Different approximation based on the measurable criteria </w:t>
      </w:r>
      <w:r w:rsidR="0053265A">
        <w:rPr>
          <w:noProof/>
        </w:rPr>
        <w:t>is</w:t>
      </w:r>
      <w:r w:rsidR="00D03645">
        <w:t xml:space="preserve"> introduced to cover different avoidance behaviors. </w:t>
      </w:r>
    </w:p>
    <w:p w14:paraId="411990A3" w14:textId="5A7BBE76" w:rsidR="002F25A3" w:rsidRDefault="002F25A3" w:rsidP="002F25A3">
      <w:pPr>
        <w:pStyle w:val="Heading2"/>
      </w:pPr>
      <w:r>
        <w:tab/>
        <w:t xml:space="preserve">6.4.1 Trajectory Set Approximation </w:t>
      </w:r>
      <w:commentRangeStart w:id="0"/>
      <w:r>
        <w:t>of Reach Set</w:t>
      </w:r>
      <w:commentRangeEnd w:id="0"/>
      <w:r w:rsidR="00300E83">
        <w:rPr>
          <w:rStyle w:val="CommentReference"/>
          <w:rFonts w:asciiTheme="minorHAnsi" w:eastAsiaTheme="minorHAnsi" w:hAnsiTheme="minorHAnsi" w:cstheme="minorBidi"/>
          <w:color w:val="auto"/>
        </w:rPr>
        <w:commentReference w:id="0"/>
      </w:r>
      <w:r>
        <w:t xml:space="preserve"> </w:t>
      </w:r>
    </w:p>
    <w:p w14:paraId="58468950" w14:textId="306535C8" w:rsidR="003E024C" w:rsidRPr="003E024C" w:rsidRDefault="003E024C" w:rsidP="005718AF">
      <w:r>
        <w:tab/>
        <w:t xml:space="preserve">To achieve finite </w:t>
      </w:r>
      <w:r w:rsidRPr="0053265A">
        <w:rPr>
          <w:noProof/>
        </w:rPr>
        <w:t>representation</w:t>
      </w:r>
      <w:r w:rsidR="0053265A">
        <w:rPr>
          <w:noProof/>
        </w:rPr>
        <w:t>,</w:t>
      </w:r>
      <w:r>
        <w:t xml:space="preserve"> it is necessary to establish </w:t>
      </w:r>
      <w:r w:rsidR="0053265A">
        <w:t xml:space="preserve">a </w:t>
      </w:r>
      <w:r w:rsidRPr="0053265A">
        <w:rPr>
          <w:noProof/>
        </w:rPr>
        <w:t>general</w:t>
      </w:r>
      <w:r>
        <w:t xml:space="preserve"> </w:t>
      </w:r>
      <w:r w:rsidR="00FB433A">
        <w:t>relationship between the reach sets and trajectory trees, built from a set of prototypical movements.</w:t>
      </w:r>
    </w:p>
    <w:p w14:paraId="0CCE9D5A" w14:textId="4AA0B8E1" w:rsidR="002F25A3" w:rsidRDefault="002F25A3" w:rsidP="002F25A3">
      <w:pPr>
        <w:pStyle w:val="Heading2"/>
      </w:pPr>
      <w:r>
        <w:tab/>
        <w:t xml:space="preserve">6.4.2 Distinctive Properties of the Trajectories </w:t>
      </w:r>
    </w:p>
    <w:p w14:paraId="12E17232" w14:textId="523D1553" w:rsidR="002A3A8C" w:rsidRPr="002A3A8C" w:rsidRDefault="002A3A8C" w:rsidP="005718AF">
      <w:r>
        <w:tab/>
        <w:t>A characterization of trajectories is provided to support the selection of feasible representatives to build a skeleton of the reach set.</w:t>
      </w:r>
    </w:p>
    <w:p w14:paraId="0BEAEA37" w14:textId="77777777" w:rsidR="002A3A8C" w:rsidRDefault="002F25A3" w:rsidP="002F25A3">
      <w:pPr>
        <w:pStyle w:val="Heading2"/>
      </w:pPr>
      <w:r>
        <w:tab/>
        <w:t>6.4.3 Heuristic Trajectory Tree Building</w:t>
      </w:r>
    </w:p>
    <w:p w14:paraId="6D773AE4" w14:textId="2F519673" w:rsidR="002F25A3" w:rsidRDefault="002A3A8C" w:rsidP="005718AF">
      <w:pPr>
        <w:ind w:firstLine="720"/>
      </w:pPr>
      <w:r>
        <w:t xml:space="preserve">There is a need for building tool to create trajectory set based reach set approximation </w:t>
      </w:r>
      <w:r w:rsidRPr="0053265A">
        <w:rPr>
          <w:noProof/>
        </w:rPr>
        <w:t>i</w:t>
      </w:r>
      <w:r w:rsidR="0053265A">
        <w:rPr>
          <w:noProof/>
        </w:rPr>
        <w:t>teratively</w:t>
      </w:r>
      <w:r>
        <w:t>.</w:t>
      </w:r>
      <w:r w:rsidR="002F25A3">
        <w:t xml:space="preserve"> </w:t>
      </w:r>
      <w:r>
        <w:t xml:space="preserve"> The iterative procedure </w:t>
      </w:r>
      <w:r w:rsidRPr="0053265A">
        <w:rPr>
          <w:noProof/>
        </w:rPr>
        <w:t>is based</w:t>
      </w:r>
      <w:r>
        <w:t xml:space="preserve"> on wave-front expansion algorithm. The node selection criteria for trajectory construction is used to build performance-based reach set approximations.</w:t>
      </w:r>
    </w:p>
    <w:p w14:paraId="690AB50A" w14:textId="77777777" w:rsidR="00DC20C5" w:rsidRDefault="002F25A3" w:rsidP="002F25A3">
      <w:pPr>
        <w:pStyle w:val="Heading2"/>
      </w:pPr>
      <w:r>
        <w:tab/>
        <w:t xml:space="preserve">6.4.4 Coverage-Maximizing Reach Set </w:t>
      </w:r>
      <w:r w:rsidR="004A1D0A">
        <w:t>Approximation</w:t>
      </w:r>
    </w:p>
    <w:p w14:paraId="121B3BAF" w14:textId="5940EDD2" w:rsidR="002F25A3" w:rsidRDefault="002F25A3" w:rsidP="005718AF">
      <w:r>
        <w:t xml:space="preserve"> </w:t>
      </w:r>
      <w:r w:rsidR="00DC20C5">
        <w:tab/>
      </w:r>
      <w:r w:rsidR="00B46AA2">
        <w:t xml:space="preserve">This procedure will produce trajectories maximizing </w:t>
      </w:r>
      <w:r w:rsidR="00B46AA2" w:rsidRPr="0053265A">
        <w:rPr>
          <w:noProof/>
        </w:rPr>
        <w:t>ag</w:t>
      </w:r>
      <w:r w:rsidR="0053265A">
        <w:rPr>
          <w:noProof/>
        </w:rPr>
        <w:t>gres</w:t>
      </w:r>
      <w:r w:rsidR="00B46AA2" w:rsidRPr="0053265A">
        <w:rPr>
          <w:noProof/>
        </w:rPr>
        <w:t>sive</w:t>
      </w:r>
      <w:r w:rsidR="00B46AA2">
        <w:t xml:space="preserve"> </w:t>
      </w:r>
      <w:r w:rsidR="00B46AA2" w:rsidRPr="0053265A">
        <w:rPr>
          <w:noProof/>
        </w:rPr>
        <w:t>m</w:t>
      </w:r>
      <w:r w:rsidR="0053265A">
        <w:rPr>
          <w:noProof/>
        </w:rPr>
        <w:t>ane</w:t>
      </w:r>
      <w:r w:rsidR="00B46AA2" w:rsidRPr="0053265A">
        <w:rPr>
          <w:noProof/>
        </w:rPr>
        <w:t>uvering</w:t>
      </w:r>
      <w:r w:rsidR="00B46AA2">
        <w:t>, ideal for avoidance tasks</w:t>
      </w:r>
    </w:p>
    <w:p w14:paraId="39CD6FFB" w14:textId="5B9FE3E7" w:rsidR="002F25A3" w:rsidRDefault="002F25A3" w:rsidP="002F25A3">
      <w:pPr>
        <w:pStyle w:val="Heading2"/>
      </w:pPr>
      <w:r>
        <w:tab/>
        <w:t xml:space="preserve">6.4.5 Turn-Minimizing Reach Set Approximation </w:t>
      </w:r>
    </w:p>
    <w:p w14:paraId="1FF6ECA9" w14:textId="0E0BC358" w:rsidR="00B46AA2" w:rsidRPr="00B46AA2" w:rsidRDefault="00B46AA2" w:rsidP="005718AF">
      <w:r>
        <w:tab/>
        <w:t xml:space="preserve">This procedure will produce trajectories minimizing </w:t>
      </w:r>
      <w:r w:rsidRPr="0053265A">
        <w:rPr>
          <w:noProof/>
        </w:rPr>
        <w:t>ag</w:t>
      </w:r>
      <w:r w:rsidR="0053265A">
        <w:rPr>
          <w:noProof/>
        </w:rPr>
        <w:t>gres</w:t>
      </w:r>
      <w:r w:rsidRPr="0053265A">
        <w:rPr>
          <w:noProof/>
        </w:rPr>
        <w:t>sive</w:t>
      </w:r>
      <w:r>
        <w:t xml:space="preserve"> maneuvering, </w:t>
      </w:r>
      <w:r w:rsidRPr="0053265A">
        <w:rPr>
          <w:noProof/>
        </w:rPr>
        <w:t>ideal for</w:t>
      </w:r>
      <w:r>
        <w:t xml:space="preserve"> navigation tasks.</w:t>
      </w:r>
    </w:p>
    <w:p w14:paraId="7B302752" w14:textId="77777777" w:rsidR="00B46AA2" w:rsidRDefault="002F25A3" w:rsidP="002F25A3">
      <w:pPr>
        <w:pStyle w:val="Heading2"/>
      </w:pPr>
      <w:r>
        <w:tab/>
        <w:t>6.4.6 ACAS-X like Reach Set Approximation</w:t>
      </w:r>
    </w:p>
    <w:p w14:paraId="194DCDFF" w14:textId="2C0FF969" w:rsidR="002F25A3" w:rsidRDefault="00B46AA2" w:rsidP="005718AF">
      <w:r>
        <w:tab/>
        <w:t>This procedure will produce trajectories encoding ACAS-X separation modes, ideal for controlled airspace navigation</w:t>
      </w:r>
      <w:r w:rsidR="002F25A3">
        <w:t xml:space="preserve"> </w:t>
      </w:r>
    </w:p>
    <w:p w14:paraId="58E472FF" w14:textId="44E12367" w:rsidR="002F25A3" w:rsidRDefault="002F25A3" w:rsidP="002F25A3">
      <w:pPr>
        <w:pStyle w:val="Heading2"/>
      </w:pPr>
      <w:r>
        <w:tab/>
        <w:t xml:space="preserve">6.4.7 Combined Reach Set Approximation - Tree Merge </w:t>
      </w:r>
    </w:p>
    <w:p w14:paraId="0C17F300" w14:textId="6DCF63BE" w:rsidR="008A4C17" w:rsidRPr="008A4C17" w:rsidRDefault="008A4C17" w:rsidP="005718AF">
      <w:r>
        <w:tab/>
      </w:r>
      <w:r w:rsidR="006057EC">
        <w:t xml:space="preserve">If there is a need to improve the reach set approximation with additional trajectories, it is possible to merge it with another reach set approximation under certain conditions. </w:t>
      </w:r>
    </w:p>
    <w:p w14:paraId="0727A4D3" w14:textId="77777777" w:rsidR="00112D17" w:rsidRDefault="002F25A3" w:rsidP="002F25A3">
      <w:pPr>
        <w:pStyle w:val="Heading1"/>
      </w:pPr>
      <w:r>
        <w:t>6.5 Situation Representation in the Avoidance Grid</w:t>
      </w:r>
    </w:p>
    <w:p w14:paraId="4F1C85CA" w14:textId="48722274" w:rsidR="002F25A3" w:rsidRDefault="00112D17" w:rsidP="005718AF">
      <w:r>
        <w:tab/>
        <w:t xml:space="preserve">There is a need to have a safety assessment of the operational space </w:t>
      </w:r>
      <w:r w:rsidRPr="0053265A">
        <w:rPr>
          <w:noProof/>
        </w:rPr>
        <w:t>in</w:t>
      </w:r>
      <w:r w:rsidR="0053265A">
        <w:rPr>
          <w:noProof/>
        </w:rPr>
        <w:t xml:space="preserve"> the</w:t>
      </w:r>
      <w:r w:rsidRPr="0053265A">
        <w:rPr>
          <w:noProof/>
        </w:rPr>
        <w:t xml:space="preserve"> form of</w:t>
      </w:r>
      <w:r>
        <w:t xml:space="preserve"> the Avoidance Grid. Each type of threat coming from different sources (sensors, maps) like obstacles, intruders, and constraints </w:t>
      </w:r>
      <w:r w:rsidRPr="0053265A">
        <w:rPr>
          <w:noProof/>
        </w:rPr>
        <w:t>is handled</w:t>
      </w:r>
      <w:r>
        <w:t xml:space="preserve"> separately. The data fusion procedure provides </w:t>
      </w:r>
      <w:r w:rsidR="0053265A">
        <w:t xml:space="preserve">a </w:t>
      </w:r>
      <w:r w:rsidRPr="0053265A">
        <w:rPr>
          <w:noProof/>
        </w:rPr>
        <w:t>unified</w:t>
      </w:r>
      <w:r>
        <w:t xml:space="preserve"> representation of sourced threats. </w:t>
      </w:r>
      <w:r w:rsidR="002F25A3">
        <w:t xml:space="preserve"> </w:t>
      </w:r>
    </w:p>
    <w:p w14:paraId="1F995194" w14:textId="77777777" w:rsidR="00112D17" w:rsidRDefault="002F25A3" w:rsidP="002F25A3">
      <w:pPr>
        <w:pStyle w:val="Heading2"/>
      </w:pPr>
      <w:r>
        <w:lastRenderedPageBreak/>
        <w:tab/>
        <w:t>6.5.1 Obstacles</w:t>
      </w:r>
    </w:p>
    <w:p w14:paraId="14457878" w14:textId="7FDF00C1" w:rsidR="002F25A3" w:rsidRDefault="00112D17" w:rsidP="005718AF">
      <w:r>
        <w:tab/>
      </w:r>
      <w:r w:rsidR="008667B1">
        <w:t xml:space="preserve">There is </w:t>
      </w:r>
      <w:r w:rsidR="0053265A">
        <w:t xml:space="preserve">a </w:t>
      </w:r>
      <w:r w:rsidR="008667B1" w:rsidRPr="0053265A">
        <w:rPr>
          <w:noProof/>
        </w:rPr>
        <w:t>need</w:t>
      </w:r>
      <w:r w:rsidR="008667B1">
        <w:t xml:space="preserve"> to asses filtered LiDAR readings into detected obstacle rating associated to each cell. There are known obstacles </w:t>
      </w:r>
      <w:r w:rsidR="008667B1" w:rsidRPr="0053265A">
        <w:rPr>
          <w:noProof/>
        </w:rPr>
        <w:t>in</w:t>
      </w:r>
      <w:r w:rsidR="0053265A">
        <w:rPr>
          <w:noProof/>
        </w:rPr>
        <w:t xml:space="preserve"> the</w:t>
      </w:r>
      <w:r w:rsidR="008667B1" w:rsidRPr="0053265A">
        <w:rPr>
          <w:noProof/>
        </w:rPr>
        <w:t xml:space="preserve"> form of</w:t>
      </w:r>
      <w:r w:rsidR="008667B1">
        <w:t xml:space="preserve"> a map which </w:t>
      </w:r>
      <w:r w:rsidR="008667B1" w:rsidRPr="0053265A">
        <w:rPr>
          <w:noProof/>
        </w:rPr>
        <w:t>are verified</w:t>
      </w:r>
      <w:r w:rsidR="008667B1">
        <w:t xml:space="preserve"> taking into the account visibility constraints.</w:t>
      </w:r>
    </w:p>
    <w:p w14:paraId="3FDF0CF9" w14:textId="77777777" w:rsidR="008667B1" w:rsidRDefault="002F25A3" w:rsidP="002F25A3">
      <w:pPr>
        <w:pStyle w:val="Heading2"/>
      </w:pPr>
      <w:r>
        <w:tab/>
        <w:t>6.5.2 Intruders</w:t>
      </w:r>
    </w:p>
    <w:p w14:paraId="482B3E27" w14:textId="2E08D55A" w:rsidR="002F25A3" w:rsidRDefault="008667B1" w:rsidP="005718AF">
      <w:r>
        <w:tab/>
        <w:t xml:space="preserve">The intruder information coming from ADS-B needs to </w:t>
      </w:r>
      <w:r w:rsidRPr="0053265A">
        <w:rPr>
          <w:noProof/>
        </w:rPr>
        <w:t>be assessed</w:t>
      </w:r>
      <w:r>
        <w:t xml:space="preserve"> in relationship to the Avoidance Grid.  The final assessment </w:t>
      </w:r>
      <w:r w:rsidRPr="0053265A">
        <w:rPr>
          <w:noProof/>
        </w:rPr>
        <w:t>consist</w:t>
      </w:r>
      <w:r w:rsidR="0053265A">
        <w:rPr>
          <w:noProof/>
        </w:rPr>
        <w:t>s</w:t>
      </w:r>
      <w:r>
        <w:t xml:space="preserve"> of time encounter and space encounter ratings. The space encounter rating describes the probability of UAS meeting intruder in </w:t>
      </w:r>
      <w:r w:rsidR="0053265A">
        <w:t xml:space="preserve">the </w:t>
      </w:r>
      <w:r w:rsidRPr="0053265A">
        <w:rPr>
          <w:noProof/>
        </w:rPr>
        <w:t>same</w:t>
      </w:r>
      <w:r>
        <w:t xml:space="preserve"> space. The time encounter rating is reflecting simulations time in the same cell.</w:t>
      </w:r>
      <w:r w:rsidR="002F25A3">
        <w:t xml:space="preserve"> </w:t>
      </w:r>
    </w:p>
    <w:p w14:paraId="58C1F794" w14:textId="77777777" w:rsidR="0015244D" w:rsidRDefault="002F25A3" w:rsidP="002F25A3">
      <w:pPr>
        <w:pStyle w:val="Heading2"/>
      </w:pPr>
      <w:r>
        <w:tab/>
        <w:t>6.5.3 Constraints</w:t>
      </w:r>
    </w:p>
    <w:p w14:paraId="3DFC3E9A" w14:textId="0EDBA614" w:rsidR="002F25A3" w:rsidRDefault="0015244D" w:rsidP="005718AF">
      <w:r>
        <w:tab/>
        <w:t xml:space="preserve">There are different constraints from various sources with different impacts. There is a need </w:t>
      </w:r>
      <w:r w:rsidR="0053265A">
        <w:rPr>
          <w:noProof/>
        </w:rPr>
        <w:t>for</w:t>
      </w:r>
      <w:r>
        <w:t xml:space="preserve"> constraint impact assessment on the cells in the Avoidance Grid.</w:t>
      </w:r>
      <w:r w:rsidR="002F25A3">
        <w:t xml:space="preserve"> </w:t>
      </w:r>
    </w:p>
    <w:p w14:paraId="10FA6B05" w14:textId="6F2DABFC" w:rsidR="002F25A3" w:rsidRDefault="002F25A3" w:rsidP="002F25A3">
      <w:pPr>
        <w:pStyle w:val="Heading2"/>
      </w:pPr>
      <w:r>
        <w:tab/>
        <w:t xml:space="preserve">6.5.4 Data fusion </w:t>
      </w:r>
    </w:p>
    <w:p w14:paraId="462BCDFE" w14:textId="740CB685" w:rsidR="0015244D" w:rsidRPr="0015244D" w:rsidRDefault="0015244D" w:rsidP="005718AF">
      <w:r>
        <w:tab/>
        <w:t xml:space="preserve">There is a need for the final threat assessment in the Avoidance Grid. The data fusion provides mechanisms to </w:t>
      </w:r>
      <w:r w:rsidR="00BF77C5">
        <w:t xml:space="preserve">represent, process, and </w:t>
      </w:r>
      <w:r>
        <w:t xml:space="preserve">assess threat </w:t>
      </w:r>
      <w:r w:rsidR="00BF77C5">
        <w:t>in the cell including</w:t>
      </w:r>
      <w:r>
        <w:t xml:space="preserve"> </w:t>
      </w:r>
      <w:r w:rsidR="0053265A">
        <w:t xml:space="preserve">the </w:t>
      </w:r>
      <w:r w:rsidRPr="0053265A">
        <w:rPr>
          <w:noProof/>
        </w:rPr>
        <w:t>safety</w:t>
      </w:r>
      <w:r>
        <w:t xml:space="preserve"> of trajectories in the RSA. </w:t>
      </w:r>
      <w:r w:rsidR="00B02DE8">
        <w:t>The output of the data fusion procedure is used further in Avoidance run (6.6.1).</w:t>
      </w:r>
    </w:p>
    <w:p w14:paraId="71E866D2" w14:textId="7A5D80D6" w:rsidR="002F25A3" w:rsidRDefault="002F25A3" w:rsidP="002F25A3">
      <w:pPr>
        <w:pStyle w:val="Heading1"/>
      </w:pPr>
      <w:r>
        <w:t xml:space="preserve">6.6 Avoidance Concept </w:t>
      </w:r>
    </w:p>
    <w:p w14:paraId="70247B50" w14:textId="5DC6F63C" w:rsidR="008E1CBB" w:rsidRPr="008E1CBB" w:rsidRDefault="008E1CBB" w:rsidP="005718AF">
      <w:r>
        <w:tab/>
        <w:t xml:space="preserve">There is a need for a functional orchestration of previous concepts to achieve avoidance and navigation capabilities. The avoidance </w:t>
      </w:r>
      <w:r w:rsidRPr="0053265A">
        <w:rPr>
          <w:noProof/>
        </w:rPr>
        <w:t>grid threat</w:t>
      </w:r>
      <w:r>
        <w:t xml:space="preserve"> assessment done in (sec. 6.5.4) needs to be applied on the RSA of choice to produce a safe trajectory for one fixed time. This procedure </w:t>
      </w:r>
      <w:r w:rsidRPr="0053265A">
        <w:rPr>
          <w:noProof/>
        </w:rPr>
        <w:t>is described</w:t>
      </w:r>
      <w:r>
        <w:t xml:space="preserve"> in the avoidance grid run. There is a need to join output multiple </w:t>
      </w:r>
      <w:r w:rsidRPr="0053265A">
        <w:rPr>
          <w:noProof/>
        </w:rPr>
        <w:t>avoidance</w:t>
      </w:r>
      <w:r w:rsidR="0053265A">
        <w:rPr>
          <w:noProof/>
        </w:rPr>
        <w:t>s</w:t>
      </w:r>
      <w:r>
        <w:t xml:space="preserve"> runs over the time to achieve the required avoidance/navigation capabilities.  This procedure </w:t>
      </w:r>
      <w:r w:rsidRPr="0053265A">
        <w:rPr>
          <w:noProof/>
        </w:rPr>
        <w:t>is described</w:t>
      </w:r>
      <w:r>
        <w:t xml:space="preserve"> in the navigation run. There is a need to assess the computational complexity of the approach to show implementation feasibility.  </w:t>
      </w:r>
    </w:p>
    <w:p w14:paraId="7BBD757B" w14:textId="2FADCD5E" w:rsidR="002F25A3" w:rsidRDefault="002F25A3" w:rsidP="002F25A3">
      <w:pPr>
        <w:pStyle w:val="Heading2"/>
      </w:pPr>
      <w:r>
        <w:tab/>
        <w:t xml:space="preserve">6.6.1 Avoidance Grid Run </w:t>
      </w:r>
    </w:p>
    <w:p w14:paraId="39AC5907" w14:textId="5AA769C8" w:rsidR="008E1CBB" w:rsidRPr="008E1CBB" w:rsidRDefault="008E1CBB" w:rsidP="005718AF">
      <w:r>
        <w:tab/>
        <w:t>Based on the provided threat assessment find the optimal trajectory in compliance with safety and given navigation goal.</w:t>
      </w:r>
    </w:p>
    <w:p w14:paraId="765FA04D" w14:textId="77777777" w:rsidR="008E1CBB" w:rsidRDefault="002F25A3" w:rsidP="002F25A3">
      <w:pPr>
        <w:pStyle w:val="Heading2"/>
      </w:pPr>
      <w:r>
        <w:tab/>
        <w:t>6.6.2 Mission Control Run</w:t>
      </w:r>
    </w:p>
    <w:p w14:paraId="2E50DECE" w14:textId="408E2BF9" w:rsidR="002F25A3" w:rsidRDefault="008E1CBB" w:rsidP="005718AF">
      <w:pPr>
        <w:pStyle w:val="NoSpacing"/>
      </w:pPr>
      <w:r>
        <w:tab/>
      </w:r>
      <w:r w:rsidR="002F25A3">
        <w:t xml:space="preserve"> </w:t>
      </w:r>
      <w:r w:rsidR="006014D3">
        <w:t>Event</w:t>
      </w:r>
      <w:r w:rsidR="00676159">
        <w:t>-</w:t>
      </w:r>
      <w:r w:rsidR="006014D3">
        <w:t xml:space="preserve">based navigation algorithm </w:t>
      </w:r>
      <w:r w:rsidR="00676159">
        <w:t xml:space="preserve">connecting results of the multiple Avoidance Grid Runs over time to generate a trajectory satisfying the mission. The concept of discrete future events is introduced to </w:t>
      </w:r>
      <w:r w:rsidR="00B51D09">
        <w:t>support</w:t>
      </w:r>
      <w:r w:rsidR="00676159">
        <w:t xml:space="preserve"> </w:t>
      </w:r>
      <w:r w:rsidR="0053265A">
        <w:t xml:space="preserve">the </w:t>
      </w:r>
      <w:r w:rsidR="00676159" w:rsidRPr="0053265A">
        <w:rPr>
          <w:noProof/>
        </w:rPr>
        <w:t>processing</w:t>
      </w:r>
      <w:r w:rsidR="00676159">
        <w:t xml:space="preserve"> of various threats and commands. The overview of process description and thread orchestration </w:t>
      </w:r>
      <w:r w:rsidR="00676159" w:rsidRPr="0053265A">
        <w:rPr>
          <w:noProof/>
        </w:rPr>
        <w:t>is provided</w:t>
      </w:r>
      <w:r w:rsidR="00676159">
        <w:t>.</w:t>
      </w:r>
    </w:p>
    <w:p w14:paraId="47D2A352" w14:textId="77777777" w:rsidR="00DD49A3" w:rsidRDefault="002F25A3" w:rsidP="002F25A3">
      <w:pPr>
        <w:pStyle w:val="Heading2"/>
      </w:pPr>
      <w:r>
        <w:tab/>
      </w:r>
      <w:commentRangeStart w:id="1"/>
      <w:r>
        <w:t>6.6.3 Computation</w:t>
      </w:r>
      <w:r w:rsidR="00300E83">
        <w:t>al</w:t>
      </w:r>
      <w:r>
        <w:t xml:space="preserve"> Complexity </w:t>
      </w:r>
      <w:commentRangeEnd w:id="1"/>
    </w:p>
    <w:p w14:paraId="6F8046B2" w14:textId="50A6EBD3" w:rsidR="002F25A3" w:rsidRDefault="00300E83" w:rsidP="005718AF">
      <w:r>
        <w:rPr>
          <w:rStyle w:val="CommentReference"/>
        </w:rPr>
        <w:commentReference w:id="1"/>
      </w:r>
      <w:r w:rsidR="00DD49A3">
        <w:t>Brief approach computational complexity analysis considering</w:t>
      </w:r>
      <w:r w:rsidR="00C539C9">
        <w:t xml:space="preserve"> navigation/control/data fusion in support of real-time application feasibility.</w:t>
      </w:r>
      <w:r w:rsidR="00DD49A3">
        <w:t xml:space="preserve"> </w:t>
      </w:r>
    </w:p>
    <w:p w14:paraId="27250DE8" w14:textId="39B89462" w:rsidR="002F25A3" w:rsidRDefault="002F25A3" w:rsidP="002F25A3">
      <w:pPr>
        <w:pStyle w:val="Heading1"/>
      </w:pPr>
      <w:commentRangeStart w:id="2"/>
      <w:r>
        <w:t xml:space="preserve">6.7 UTM Prototype Implementation </w:t>
      </w:r>
      <w:commentRangeEnd w:id="2"/>
      <w:r w:rsidR="00172CBE">
        <w:rPr>
          <w:rStyle w:val="CommentReference"/>
          <w:rFonts w:asciiTheme="minorHAnsi" w:eastAsiaTheme="minorHAnsi" w:hAnsiTheme="minorHAnsi" w:cstheme="minorBidi"/>
          <w:color w:val="auto"/>
        </w:rPr>
        <w:commentReference w:id="2"/>
      </w:r>
    </w:p>
    <w:p w14:paraId="79215408" w14:textId="187249DF" w:rsidR="00652ED4" w:rsidRPr="00652ED4" w:rsidRDefault="00652ED4" w:rsidP="005718AF">
      <w:r>
        <w:tab/>
      </w:r>
      <w:r w:rsidR="00632995">
        <w:t xml:space="preserve">The UAS system is already </w:t>
      </w:r>
      <w:r w:rsidR="00632995" w:rsidRPr="0053265A">
        <w:rPr>
          <w:noProof/>
        </w:rPr>
        <w:t>equip</w:t>
      </w:r>
      <w:r w:rsidR="0053265A">
        <w:rPr>
          <w:noProof/>
        </w:rPr>
        <w:t>p</w:t>
      </w:r>
      <w:r w:rsidR="00632995" w:rsidRPr="0053265A">
        <w:rPr>
          <w:noProof/>
        </w:rPr>
        <w:t>ed</w:t>
      </w:r>
      <w:r w:rsidR="00632995">
        <w:t xml:space="preserve"> to fend the treat itself. The practical applications require some degree of cooperation with authority (UTM). The requirements for UTM supervised operations </w:t>
      </w:r>
      <w:r w:rsidR="00632995" w:rsidRPr="0053265A">
        <w:rPr>
          <w:noProof/>
        </w:rPr>
        <w:t>are outlined</w:t>
      </w:r>
      <w:r w:rsidR="00632995">
        <w:t xml:space="preserve"> in (sec 2.5). </w:t>
      </w:r>
      <w:r w:rsidR="00632995" w:rsidRPr="0053265A">
        <w:rPr>
          <w:noProof/>
        </w:rPr>
        <w:t>First</w:t>
      </w:r>
      <w:r w:rsidR="0053265A">
        <w:rPr>
          <w:noProof/>
        </w:rPr>
        <w:t>,</w:t>
      </w:r>
      <w:r w:rsidR="00632995">
        <w:t xml:space="preserve"> the interaction architecture is established. The notable maneuvers and </w:t>
      </w:r>
      <w:r w:rsidR="00632995">
        <w:lastRenderedPageBreak/>
        <w:t xml:space="preserve">situations </w:t>
      </w:r>
      <w:r w:rsidR="00632995" w:rsidRPr="0053265A">
        <w:rPr>
          <w:noProof/>
        </w:rPr>
        <w:t>are analyzed</w:t>
      </w:r>
      <w:r w:rsidR="00632995">
        <w:t xml:space="preserve"> under VFR/IFR conditions. The position notification message and handling </w:t>
      </w:r>
      <w:r w:rsidR="0053265A">
        <w:rPr>
          <w:noProof/>
        </w:rPr>
        <w:t>are</w:t>
      </w:r>
      <w:r w:rsidR="00632995">
        <w:t xml:space="preserve"> proposed to </w:t>
      </w:r>
      <w:r w:rsidR="008E531D">
        <w:t>support</w:t>
      </w:r>
      <w:r w:rsidR="00632995">
        <w:t xml:space="preserve"> collision case calculation</w:t>
      </w:r>
      <w:r w:rsidR="008E531D">
        <w:t>s</w:t>
      </w:r>
      <w:r w:rsidR="00632995">
        <w:t xml:space="preserve"> and life-cycle management.</w:t>
      </w:r>
    </w:p>
    <w:p w14:paraId="6CCBBC7E" w14:textId="77777777" w:rsidR="008E531D" w:rsidRDefault="002F25A3" w:rsidP="002F25A3">
      <w:pPr>
        <w:pStyle w:val="Heading2"/>
      </w:pPr>
      <w:r>
        <w:tab/>
        <w:t>6.7.1 UTM Architecture</w:t>
      </w:r>
    </w:p>
    <w:p w14:paraId="53933ED8" w14:textId="5D9ED756" w:rsidR="002F25A3" w:rsidRDefault="008E531D" w:rsidP="002F25A3">
      <w:pPr>
        <w:pStyle w:val="Heading2"/>
      </w:pPr>
      <w:r>
        <w:tab/>
        <w:t>The UTM authority needs to communicate with the UAS attendants. The communication scheme is asynchronous notification(UAS)-directive(UTM).</w:t>
      </w:r>
      <w:r w:rsidR="002F25A3">
        <w:t xml:space="preserve"> </w:t>
      </w:r>
    </w:p>
    <w:p w14:paraId="66BF356C" w14:textId="77777777" w:rsidR="008E531D" w:rsidRPr="008E531D" w:rsidRDefault="008E531D" w:rsidP="005718AF"/>
    <w:p w14:paraId="52DEBBD6" w14:textId="31B7DB9B" w:rsidR="002F25A3" w:rsidRDefault="002F25A3" w:rsidP="002F25A3">
      <w:pPr>
        <w:pStyle w:val="Heading2"/>
      </w:pPr>
      <w:r>
        <w:tab/>
        <w:t xml:space="preserve">6.7.2 Handling Head-on Approach </w:t>
      </w:r>
    </w:p>
    <w:p w14:paraId="75708938" w14:textId="49D1196E" w:rsidR="008E531D" w:rsidRPr="008E531D" w:rsidRDefault="008E531D" w:rsidP="005718AF">
      <w:r>
        <w:tab/>
        <w:t>Two UAS are facing each other head-on</w:t>
      </w:r>
      <w:r w:rsidR="00CB1371">
        <w:t>.</w:t>
      </w:r>
      <w:r>
        <w:t xml:space="preserve"> </w:t>
      </w:r>
      <w:r w:rsidR="00CB787D">
        <w:t>There is a need to define triggers for detection and resolution approach for autonomous UAS.  R</w:t>
      </w:r>
      <w:r>
        <w:t xml:space="preserve">ules for VFR/IFR modes in </w:t>
      </w:r>
      <w:r w:rsidRPr="0053265A">
        <w:rPr>
          <w:noProof/>
        </w:rPr>
        <w:t>manned</w:t>
      </w:r>
      <w:r>
        <w:t xml:space="preserve"> </w:t>
      </w:r>
      <w:r w:rsidRPr="0053265A">
        <w:rPr>
          <w:noProof/>
        </w:rPr>
        <w:t>aviation</w:t>
      </w:r>
      <w:r w:rsidR="00CB787D" w:rsidRPr="0053265A">
        <w:rPr>
          <w:noProof/>
        </w:rPr>
        <w:t xml:space="preserve"> </w:t>
      </w:r>
      <w:r w:rsidRPr="0053265A">
        <w:rPr>
          <w:noProof/>
        </w:rPr>
        <w:t>are</w:t>
      </w:r>
      <w:r>
        <w:t xml:space="preserve"> </w:t>
      </w:r>
      <w:r w:rsidR="00CB787D">
        <w:t xml:space="preserve">the </w:t>
      </w:r>
      <w:r>
        <w:t xml:space="preserve">base </w:t>
      </w:r>
      <w:r w:rsidR="00AB5A29">
        <w:t>for</w:t>
      </w:r>
      <w:r>
        <w:t xml:space="preserve"> the autonomous collision resolution. The concept of </w:t>
      </w:r>
      <w:r w:rsidR="0053265A">
        <w:t xml:space="preserve">the </w:t>
      </w:r>
      <w:r w:rsidRPr="0053265A">
        <w:rPr>
          <w:noProof/>
        </w:rPr>
        <w:t>virtual</w:t>
      </w:r>
      <w:r>
        <w:t xml:space="preserve"> roundabout </w:t>
      </w:r>
      <w:r w:rsidRPr="0053265A">
        <w:rPr>
          <w:noProof/>
        </w:rPr>
        <w:t>is introduced</w:t>
      </w:r>
      <w:r>
        <w:t>.</w:t>
      </w:r>
    </w:p>
    <w:p w14:paraId="45D8D2A4" w14:textId="6D1F9EE5" w:rsidR="002F25A3" w:rsidRDefault="002F25A3" w:rsidP="002F25A3">
      <w:pPr>
        <w:pStyle w:val="Heading2"/>
      </w:pPr>
      <w:r>
        <w:tab/>
        <w:t xml:space="preserve">6.7.3 Handling Converging Maneuver </w:t>
      </w:r>
    </w:p>
    <w:p w14:paraId="711FA436" w14:textId="7B611F63" w:rsidR="00AB5A29" w:rsidRPr="00AB5A29" w:rsidRDefault="00AB5A29" w:rsidP="005718AF">
      <w:r>
        <w:tab/>
      </w:r>
      <w:r w:rsidR="004E2B72">
        <w:t>Two</w:t>
      </w:r>
      <w:r>
        <w:t xml:space="preserve"> </w:t>
      </w:r>
      <w:r w:rsidR="004E2B72">
        <w:t xml:space="preserve">planned </w:t>
      </w:r>
      <w:r>
        <w:t>trajectories</w:t>
      </w:r>
      <w:r w:rsidR="004E2B72">
        <w:t xml:space="preserve"> of the UAS</w:t>
      </w:r>
      <w:r>
        <w:t xml:space="preserve"> are perpendicular</w:t>
      </w:r>
      <w:r w:rsidR="004E2B72">
        <w:t xml:space="preserve">, thus resulting in </w:t>
      </w:r>
      <w:r w:rsidR="0053265A">
        <w:t xml:space="preserve">a </w:t>
      </w:r>
      <w:r w:rsidR="004E2B72" w:rsidRPr="0053265A">
        <w:rPr>
          <w:noProof/>
        </w:rPr>
        <w:t>protentional</w:t>
      </w:r>
      <w:r w:rsidR="004E2B72">
        <w:t xml:space="preserve"> collision. </w:t>
      </w:r>
      <w:r>
        <w:t xml:space="preserve"> </w:t>
      </w:r>
      <w:r w:rsidR="004E2B72">
        <w:t xml:space="preserve">There is a need to define triggers for detection and resolution approach for autonomous UAS.  Rules for VFR/IFR modes in </w:t>
      </w:r>
      <w:r w:rsidR="004E2B72" w:rsidRPr="0053265A">
        <w:rPr>
          <w:noProof/>
        </w:rPr>
        <w:t>manned</w:t>
      </w:r>
      <w:r w:rsidR="004E2B72">
        <w:t xml:space="preserve"> </w:t>
      </w:r>
      <w:r w:rsidR="004E2B72" w:rsidRPr="0053265A">
        <w:rPr>
          <w:noProof/>
        </w:rPr>
        <w:t>aviation are</w:t>
      </w:r>
      <w:r w:rsidR="004E2B72">
        <w:t xml:space="preserve"> the base for the autonomous collision resolution.</w:t>
      </w:r>
    </w:p>
    <w:p w14:paraId="2A15A583" w14:textId="33432CE6" w:rsidR="002F25A3" w:rsidRDefault="002F25A3" w:rsidP="002F25A3">
      <w:pPr>
        <w:pStyle w:val="Heading2"/>
      </w:pPr>
      <w:r>
        <w:tab/>
        <w:t xml:space="preserve">6.7.4 Handling Overtake Maneuver </w:t>
      </w:r>
    </w:p>
    <w:p w14:paraId="331E3D49" w14:textId="194CC002" w:rsidR="004E2B72" w:rsidRPr="004E2B72" w:rsidRDefault="004E2B72" w:rsidP="005718AF">
      <w:r>
        <w:tab/>
      </w:r>
      <w:commentRangeStart w:id="3"/>
      <w:r w:rsidR="00290F2B">
        <w:t>Summary:</w:t>
      </w:r>
      <w:commentRangeEnd w:id="3"/>
      <w:r w:rsidR="00290F2B">
        <w:rPr>
          <w:rStyle w:val="CommentReference"/>
        </w:rPr>
        <w:commentReference w:id="3"/>
      </w:r>
      <w:r w:rsidR="00290F2B">
        <w:t xml:space="preserve"> </w:t>
      </w:r>
      <w:r>
        <w:t xml:space="preserve">Two UAS are on </w:t>
      </w:r>
      <w:r w:rsidR="0053265A">
        <w:t xml:space="preserve">the </w:t>
      </w:r>
      <w:r w:rsidRPr="0053265A">
        <w:rPr>
          <w:noProof/>
        </w:rPr>
        <w:t>same</w:t>
      </w:r>
      <w:r>
        <w:t xml:space="preserve"> airway, flying in the same direction</w:t>
      </w:r>
      <w:r w:rsidR="00231480">
        <w:t>.</w:t>
      </w:r>
      <w:r>
        <w:t xml:space="preserve"> </w:t>
      </w:r>
      <w:r w:rsidR="00231480">
        <w:t>The s</w:t>
      </w:r>
      <w:r>
        <w:t>lower UAS is in front of the faster UAS.</w:t>
      </w:r>
      <w:r w:rsidR="00231480">
        <w:t xml:space="preserve"> The slower UAS </w:t>
      </w:r>
      <w:r w:rsidR="00231480" w:rsidRPr="0053265A">
        <w:rPr>
          <w:noProof/>
        </w:rPr>
        <w:t xml:space="preserve">has the right of </w:t>
      </w:r>
      <w:r w:rsidR="0053265A" w:rsidRPr="0053265A">
        <w:rPr>
          <w:noProof/>
        </w:rPr>
        <w:t>way</w:t>
      </w:r>
      <w:r w:rsidR="0022406B" w:rsidRPr="0053265A">
        <w:rPr>
          <w:noProof/>
        </w:rPr>
        <w:t>,</w:t>
      </w:r>
      <w:r w:rsidR="0053265A">
        <w:rPr>
          <w:noProof/>
        </w:rPr>
        <w:t xml:space="preserve"> </w:t>
      </w:r>
      <w:r w:rsidR="0022406B" w:rsidRPr="0053265A">
        <w:rPr>
          <w:noProof/>
        </w:rPr>
        <w:t>and</w:t>
      </w:r>
      <w:r w:rsidR="00231480">
        <w:t xml:space="preserve"> </w:t>
      </w:r>
      <w:r w:rsidR="0022406B">
        <w:t xml:space="preserve">the </w:t>
      </w:r>
      <w:r w:rsidR="00231480">
        <w:t>faster UAS needs to make an overtake.</w:t>
      </w:r>
      <w:r w:rsidR="009A0A6E" w:rsidRPr="009A0A6E">
        <w:t xml:space="preserve"> </w:t>
      </w:r>
      <w:r w:rsidR="009A0A6E">
        <w:t xml:space="preserve">There is a need to define triggers for detection and resolution approach for autonomous UAS.  Rules for VFR/IFR modes in </w:t>
      </w:r>
      <w:r w:rsidR="009A0A6E" w:rsidRPr="0053265A">
        <w:rPr>
          <w:noProof/>
        </w:rPr>
        <w:t>manned</w:t>
      </w:r>
      <w:r w:rsidR="009A0A6E">
        <w:t xml:space="preserve"> </w:t>
      </w:r>
      <w:r w:rsidR="009A0A6E" w:rsidRPr="0053265A">
        <w:rPr>
          <w:noProof/>
        </w:rPr>
        <w:t>aviation are</w:t>
      </w:r>
      <w:r w:rsidR="009A0A6E">
        <w:t xml:space="preserve"> the base for the autonomous collision resolution.</w:t>
      </w:r>
    </w:p>
    <w:p w14:paraId="1B7B5474" w14:textId="7AA4C845" w:rsidR="002F25A3" w:rsidRDefault="002F25A3" w:rsidP="002F25A3">
      <w:pPr>
        <w:pStyle w:val="Heading2"/>
      </w:pPr>
      <w:r>
        <w:tab/>
        <w:t xml:space="preserve">6.7.5 Position Notification Implementation </w:t>
      </w:r>
    </w:p>
    <w:p w14:paraId="1EA3FC33" w14:textId="7012B0CE" w:rsidR="009A0A6E" w:rsidRPr="009A0A6E" w:rsidRDefault="009A0A6E" w:rsidP="005718AF">
      <w:r>
        <w:tab/>
        <w:t>There is a need to define a “minimal “data-set for UAS position notification. The base of such notification is the ADS-B message.</w:t>
      </w:r>
    </w:p>
    <w:p w14:paraId="6563B304" w14:textId="1815D483" w:rsidR="002F25A3" w:rsidRDefault="002F25A3" w:rsidP="002F25A3">
      <w:pPr>
        <w:pStyle w:val="Heading2"/>
      </w:pPr>
      <w:r>
        <w:tab/>
        <w:t>6.7.6 Collision Case Implementation</w:t>
      </w:r>
    </w:p>
    <w:p w14:paraId="18865ADE" w14:textId="268BF400" w:rsidR="009A0A6E" w:rsidRPr="009A0A6E" w:rsidRDefault="009A0A6E" w:rsidP="005718AF">
      <w:r>
        <w:tab/>
        <w:t xml:space="preserve">The UTM needs to detect and prevent possible collisions. The collision case is a record of such event detection, processing, and closure. Two detection methods are defined, one using linear intersection and other using planned trajectories intersection.  The angle of approach and UAS relative speed determines the maneuver to </w:t>
      </w:r>
      <w:r w:rsidRPr="0053265A">
        <w:rPr>
          <w:noProof/>
        </w:rPr>
        <w:t>be used</w:t>
      </w:r>
      <w:r>
        <w:t xml:space="preserve"> in situation handling.</w:t>
      </w:r>
    </w:p>
    <w:p w14:paraId="77D41321" w14:textId="77777777" w:rsidR="005418F7" w:rsidRDefault="002F25A3" w:rsidP="002F25A3">
      <w:pPr>
        <w:pStyle w:val="Heading1"/>
      </w:pPr>
      <w:commentRangeStart w:id="4"/>
      <w:r>
        <w:t xml:space="preserve">6.8 UTM Directives </w:t>
      </w:r>
      <w:r w:rsidR="00063ECC">
        <w:t xml:space="preserve">Framework </w:t>
      </w:r>
      <w:r>
        <w:t xml:space="preserve">Implementation on UAS </w:t>
      </w:r>
      <w:commentRangeEnd w:id="4"/>
    </w:p>
    <w:p w14:paraId="3CD7883B" w14:textId="213426B4" w:rsidR="002F25A3" w:rsidRDefault="005418F7" w:rsidP="005718AF">
      <w:r>
        <w:tab/>
        <w:t xml:space="preserve">The standard framework </w:t>
      </w:r>
      <w:r w:rsidRPr="0053265A">
        <w:rPr>
          <w:noProof/>
        </w:rPr>
        <w:t>implemen</w:t>
      </w:r>
      <w:r w:rsidR="0053265A">
        <w:rPr>
          <w:noProof/>
        </w:rPr>
        <w:t>ta</w:t>
      </w:r>
      <w:r w:rsidRPr="0053265A">
        <w:rPr>
          <w:noProof/>
        </w:rPr>
        <w:t>tion</w:t>
      </w:r>
      <w:r>
        <w:t xml:space="preserve"> (sec. 6.5) needs to </w:t>
      </w:r>
      <w:r w:rsidRPr="0053265A">
        <w:rPr>
          <w:noProof/>
        </w:rPr>
        <w:t>be enhanced</w:t>
      </w:r>
      <w:r>
        <w:t xml:space="preserve"> for UTM directives following. The rule engine software architecture </w:t>
      </w:r>
      <w:r w:rsidRPr="0053265A">
        <w:rPr>
          <w:noProof/>
        </w:rPr>
        <w:t>supports the</w:t>
      </w:r>
      <w:r>
        <w:t xml:space="preserve"> addition and removal of rules and regulations</w:t>
      </w:r>
      <w:r w:rsidR="005A277B">
        <w:rPr>
          <w:rStyle w:val="CommentReference"/>
        </w:rPr>
        <w:commentReference w:id="4"/>
      </w:r>
      <w:r>
        <w:t>.</w:t>
      </w:r>
    </w:p>
    <w:p w14:paraId="35C7A5D1" w14:textId="77777777" w:rsidR="005418F7" w:rsidRDefault="002F25A3" w:rsidP="002F25A3">
      <w:pPr>
        <w:pStyle w:val="Heading2"/>
      </w:pPr>
      <w:r>
        <w:tab/>
        <w:t>6.8.1 Rule Engine Architecture</w:t>
      </w:r>
    </w:p>
    <w:p w14:paraId="339208DD" w14:textId="7E10E7D5" w:rsidR="002F25A3" w:rsidRDefault="005418F7" w:rsidP="005718AF">
      <w:r>
        <w:tab/>
        <w:t>The implementation of the rule engine architecture in our framework environment.</w:t>
      </w:r>
      <w:r w:rsidR="002F25A3">
        <w:t xml:space="preserve"> </w:t>
      </w:r>
    </w:p>
    <w:p w14:paraId="046AE06E" w14:textId="699AC139" w:rsidR="002F25A3" w:rsidRDefault="002F25A3" w:rsidP="002F25A3">
      <w:pPr>
        <w:pStyle w:val="Heading2"/>
      </w:pPr>
      <w:r>
        <w:tab/>
        <w:t xml:space="preserve">6.8.2 Rule Engine Setup </w:t>
      </w:r>
    </w:p>
    <w:p w14:paraId="70F3A8CE" w14:textId="79D2A7D4" w:rsidR="005418F7" w:rsidRPr="005418F7" w:rsidRDefault="005418F7" w:rsidP="005718AF">
      <w:r>
        <w:tab/>
        <w:t>The setup to cover collision case resolution according to (sec. 6.7.6)</w:t>
      </w:r>
    </w:p>
    <w:p w14:paraId="13307CC8" w14:textId="77777777" w:rsidR="002F25A3" w:rsidRDefault="002F25A3" w:rsidP="002F25A3"/>
    <w:p w14:paraId="462FCD90" w14:textId="77777777" w:rsidR="002F25A3" w:rsidRPr="002F25A3" w:rsidRDefault="002F25A3" w:rsidP="002F25A3">
      <w:pPr>
        <w:pStyle w:val="Title"/>
      </w:pPr>
      <w:r>
        <w:lastRenderedPageBreak/>
        <w:t xml:space="preserve">Appendixes – structure check + Intro </w:t>
      </w:r>
      <w:r w:rsidRPr="0053265A">
        <w:rPr>
          <w:noProof/>
        </w:rPr>
        <w:t>??</w:t>
      </w:r>
    </w:p>
    <w:p w14:paraId="32EDDD0A" w14:textId="29AF3EB3" w:rsidR="002F25A3" w:rsidRPr="002F25A3" w:rsidRDefault="0053265A" w:rsidP="002F25A3">
      <w:pPr>
        <w:pStyle w:val="Heading1"/>
      </w:pPr>
      <w:r>
        <w:rPr>
          <w:noProof/>
        </w:rPr>
        <w:t xml:space="preserve">A </w:t>
      </w:r>
      <w:r w:rsidR="002F25A3" w:rsidRPr="0053265A">
        <w:rPr>
          <w:noProof/>
        </w:rPr>
        <w:t>Complementary</w:t>
      </w:r>
      <w:r w:rsidR="002F25A3">
        <w:t xml:space="preserve"> Definitions</w:t>
      </w:r>
    </w:p>
    <w:p w14:paraId="6A45864C" w14:textId="77777777" w:rsidR="002F25A3" w:rsidRDefault="002F25A3" w:rsidP="002F25A3">
      <w:pPr>
        <w:pStyle w:val="Heading1"/>
      </w:pPr>
      <w:r>
        <w:t xml:space="preserve">B </w:t>
      </w:r>
      <w:commentRangeStart w:id="5"/>
      <w:commentRangeStart w:id="6"/>
      <w:r>
        <w:t>Simplified Framework Conceptual Scheme</w:t>
      </w:r>
      <w:commentRangeEnd w:id="5"/>
      <w:r w:rsidR="00DD37FA">
        <w:rPr>
          <w:rStyle w:val="CommentReference"/>
          <w:rFonts w:asciiTheme="minorHAnsi" w:eastAsiaTheme="minorHAnsi" w:hAnsiTheme="minorHAnsi" w:cstheme="minorBidi"/>
          <w:color w:val="auto"/>
        </w:rPr>
        <w:commentReference w:id="5"/>
      </w:r>
      <w:commentRangeEnd w:id="6"/>
      <w:r w:rsidR="000F03C2">
        <w:rPr>
          <w:rStyle w:val="CommentReference"/>
          <w:rFonts w:asciiTheme="minorHAnsi" w:eastAsiaTheme="minorHAnsi" w:hAnsiTheme="minorHAnsi" w:cstheme="minorBidi"/>
          <w:color w:val="auto"/>
        </w:rPr>
        <w:commentReference w:id="6"/>
      </w:r>
    </w:p>
    <w:p w14:paraId="083DFE42" w14:textId="77777777" w:rsidR="002F25A3" w:rsidRDefault="002F25A3" w:rsidP="002F25A3">
      <w:pPr>
        <w:pStyle w:val="Heading1"/>
      </w:pPr>
      <w:r>
        <w:t>C Movement Automaton Theory</w:t>
      </w:r>
    </w:p>
    <w:p w14:paraId="4D4FEBFD" w14:textId="77777777" w:rsidR="002F25A3" w:rsidRDefault="002F25A3" w:rsidP="002F25A3">
      <w:pPr>
        <w:pStyle w:val="Heading2"/>
      </w:pPr>
      <w:r>
        <w:tab/>
        <w:t>C.1 Specialization of Hybrid Automaton</w:t>
      </w:r>
    </w:p>
    <w:p w14:paraId="0E1D23BA" w14:textId="77777777" w:rsidR="002F25A3" w:rsidRDefault="002F25A3" w:rsidP="002F25A3">
      <w:pPr>
        <w:pStyle w:val="Heading2"/>
      </w:pPr>
      <w:r>
        <w:tab/>
        <w:t>C.2 Formal Movement Automaton Definition</w:t>
      </w:r>
    </w:p>
    <w:p w14:paraId="0EF04FBE" w14:textId="77777777" w:rsidR="002F25A3" w:rsidRDefault="002F25A3" w:rsidP="002F25A3">
      <w:pPr>
        <w:pStyle w:val="Heading2"/>
      </w:pPr>
      <w:r>
        <w:tab/>
        <w:t>C.3 Segmented Movement Automaton</w:t>
      </w:r>
    </w:p>
    <w:p w14:paraId="342FF634" w14:textId="77777777" w:rsidR="002F25A3" w:rsidRDefault="002F25A3" w:rsidP="002F25A3">
      <w:pPr>
        <w:pStyle w:val="Heading2"/>
      </w:pPr>
      <w:r>
        <w:tab/>
        <w:t>C.4 Reference Trajectory Generator</w:t>
      </w:r>
    </w:p>
    <w:p w14:paraId="2F04FBFD" w14:textId="77777777" w:rsidR="002F25A3" w:rsidRDefault="002F25A3" w:rsidP="002F25A3">
      <w:pPr>
        <w:pStyle w:val="Heading1"/>
      </w:pPr>
      <w:commentRangeStart w:id="7"/>
      <w:commentRangeStart w:id="8"/>
      <w:r>
        <w:t xml:space="preserve">D Intruder Probabilistic Models </w:t>
      </w:r>
      <w:commentRangeEnd w:id="7"/>
      <w:r w:rsidR="00172772">
        <w:rPr>
          <w:rStyle w:val="CommentReference"/>
          <w:rFonts w:asciiTheme="minorHAnsi" w:eastAsiaTheme="minorHAnsi" w:hAnsiTheme="minorHAnsi" w:cstheme="minorBidi"/>
          <w:color w:val="auto"/>
        </w:rPr>
        <w:commentReference w:id="7"/>
      </w:r>
      <w:commentRangeEnd w:id="8"/>
      <w:r w:rsidR="00AC511B">
        <w:rPr>
          <w:rStyle w:val="CommentReference"/>
          <w:rFonts w:asciiTheme="minorHAnsi" w:eastAsiaTheme="minorHAnsi" w:hAnsiTheme="minorHAnsi" w:cstheme="minorBidi"/>
          <w:color w:val="auto"/>
        </w:rPr>
        <w:commentReference w:id="8"/>
      </w:r>
    </w:p>
    <w:p w14:paraId="6D43DD3E" w14:textId="62FA0BA3" w:rsidR="002F25A3" w:rsidRDefault="002F25A3" w:rsidP="002F25A3">
      <w:pPr>
        <w:pStyle w:val="Heading2"/>
      </w:pPr>
      <w:r>
        <w:tab/>
      </w:r>
      <w:commentRangeStart w:id="9"/>
      <w:commentRangeStart w:id="10"/>
      <w:r>
        <w:t xml:space="preserve">D.1 </w:t>
      </w:r>
      <w:r w:rsidR="00953A57">
        <w:t>Small body direct movement Intruder intersection</w:t>
      </w:r>
    </w:p>
    <w:p w14:paraId="5F8B8689" w14:textId="3261DFAA" w:rsidR="002F25A3" w:rsidRDefault="002F25A3" w:rsidP="002F25A3">
      <w:pPr>
        <w:pStyle w:val="Heading2"/>
      </w:pPr>
      <w:r>
        <w:tab/>
        <w:t xml:space="preserve">D.2 </w:t>
      </w:r>
      <w:r w:rsidR="00953A57">
        <w:t>Notable body direct movement intruder intersection</w:t>
      </w:r>
    </w:p>
    <w:p w14:paraId="06B52F15" w14:textId="788BB931" w:rsidR="002F25A3" w:rsidRDefault="002F25A3" w:rsidP="002F25A3">
      <w:pPr>
        <w:pStyle w:val="Heading2"/>
      </w:pPr>
      <w:r>
        <w:tab/>
        <w:t>D.3 Maneuver</w:t>
      </w:r>
      <w:r w:rsidR="00953A57">
        <w:t>ing Intruder Intersection</w:t>
      </w:r>
      <w:commentRangeEnd w:id="9"/>
      <w:r w:rsidR="00953A57">
        <w:rPr>
          <w:rStyle w:val="CommentReference"/>
          <w:rFonts w:asciiTheme="minorHAnsi" w:eastAsiaTheme="minorHAnsi" w:hAnsiTheme="minorHAnsi" w:cstheme="minorBidi"/>
          <w:color w:val="auto"/>
        </w:rPr>
        <w:commentReference w:id="9"/>
      </w:r>
      <w:commentRangeEnd w:id="10"/>
      <w:r w:rsidR="00AC511B">
        <w:rPr>
          <w:rStyle w:val="CommentReference"/>
          <w:rFonts w:asciiTheme="minorHAnsi" w:eastAsiaTheme="minorHAnsi" w:hAnsiTheme="minorHAnsi" w:cstheme="minorBidi"/>
          <w:color w:val="auto"/>
        </w:rPr>
        <w:commentReference w:id="10"/>
      </w:r>
    </w:p>
    <w:p w14:paraId="6FDBEF06" w14:textId="77777777" w:rsidR="002F25A3" w:rsidRDefault="002F25A3" w:rsidP="002F25A3">
      <w:pPr>
        <w:pStyle w:val="Heading1"/>
      </w:pPr>
      <w:r>
        <w:t xml:space="preserve">E Conflict Resolution Schemes </w:t>
      </w:r>
    </w:p>
    <w:p w14:paraId="636DB46F" w14:textId="77777777" w:rsidR="002F25A3" w:rsidRDefault="002F25A3" w:rsidP="002F25A3">
      <w:pPr>
        <w:pStyle w:val="Heading2"/>
      </w:pPr>
      <w:r>
        <w:tab/>
        <w:t>E.1 Cooperative Conflict Resolution</w:t>
      </w:r>
    </w:p>
    <w:p w14:paraId="02AFFEE3" w14:textId="77777777" w:rsidR="002F25A3" w:rsidRDefault="002F25A3" w:rsidP="002F25A3">
      <w:pPr>
        <w:pStyle w:val="Heading2"/>
      </w:pPr>
      <w:r>
        <w:tab/>
        <w:t>E.2 Non-Cooperative Conflict Resolution</w:t>
      </w:r>
    </w:p>
    <w:p w14:paraId="34D207E8" w14:textId="77777777" w:rsidR="002F25A3" w:rsidRDefault="002F25A3" w:rsidP="002F25A3">
      <w:pPr>
        <w:pStyle w:val="Heading1"/>
      </w:pPr>
      <w:r>
        <w:t xml:space="preserve">F Additional UTM functionality </w:t>
      </w:r>
    </w:p>
    <w:p w14:paraId="78862706" w14:textId="53822A6F" w:rsidR="002F25A3" w:rsidRDefault="002F25A3" w:rsidP="002F25A3">
      <w:pPr>
        <w:pStyle w:val="Heading2"/>
      </w:pPr>
      <w:r>
        <w:tab/>
      </w:r>
      <w:commentRangeStart w:id="11"/>
      <w:commentRangeStart w:id="12"/>
      <w:r>
        <w:t>F.1 Weather Case</w:t>
      </w:r>
      <w:r w:rsidR="00707874">
        <w:t xml:space="preserve"> </w:t>
      </w:r>
      <w:r w:rsidR="00862E28">
        <w:t>Implementation</w:t>
      </w:r>
      <w:commentRangeEnd w:id="11"/>
      <w:r w:rsidR="00862E28">
        <w:rPr>
          <w:rStyle w:val="CommentReference"/>
          <w:rFonts w:asciiTheme="minorHAnsi" w:eastAsiaTheme="minorHAnsi" w:hAnsiTheme="minorHAnsi" w:cstheme="minorBidi"/>
          <w:color w:val="auto"/>
        </w:rPr>
        <w:commentReference w:id="11"/>
      </w:r>
      <w:commentRangeEnd w:id="12"/>
      <w:r w:rsidR="00FA49FE">
        <w:rPr>
          <w:rStyle w:val="CommentReference"/>
          <w:rFonts w:asciiTheme="minorHAnsi" w:eastAsiaTheme="minorHAnsi" w:hAnsiTheme="minorHAnsi" w:cstheme="minorBidi"/>
          <w:color w:val="auto"/>
        </w:rPr>
        <w:commentReference w:id="12"/>
      </w:r>
      <w:r w:rsidR="00707874">
        <w:t xml:space="preserve"> </w:t>
      </w:r>
    </w:p>
    <w:p w14:paraId="4D93F68F" w14:textId="77777777" w:rsidR="002F25A3" w:rsidRDefault="002F25A3" w:rsidP="002F25A3">
      <w:pPr>
        <w:pStyle w:val="Heading2"/>
      </w:pPr>
      <w:r>
        <w:tab/>
        <w:t xml:space="preserve">F.2 Rule: Detect Collision Cases </w:t>
      </w:r>
    </w:p>
    <w:p w14:paraId="40669CA6" w14:textId="77777777" w:rsidR="002F25A3" w:rsidRDefault="002F25A3" w:rsidP="002F25A3">
      <w:pPr>
        <w:pStyle w:val="Heading2"/>
      </w:pPr>
      <w:r>
        <w:tab/>
        <w:t xml:space="preserve">F.3 Rule: Resolve Collision Case </w:t>
      </w:r>
    </w:p>
    <w:p w14:paraId="3B9457D5" w14:textId="77777777" w:rsidR="002F25A3" w:rsidRDefault="002F25A3" w:rsidP="002F25A3">
      <w:pPr>
        <w:pStyle w:val="Heading2"/>
      </w:pPr>
      <w:r>
        <w:tab/>
        <w:t xml:space="preserve">F.4 Rule: Close Collision Cases </w:t>
      </w:r>
    </w:p>
    <w:p w14:paraId="44FA63D1" w14:textId="77777777" w:rsidR="002F25A3" w:rsidRDefault="002F25A3" w:rsidP="002F25A3">
      <w:pPr>
        <w:pStyle w:val="Heading2"/>
      </w:pPr>
      <w:r>
        <w:tab/>
        <w:t xml:space="preserve">F.5 Rule: Head on Approach </w:t>
      </w:r>
    </w:p>
    <w:p w14:paraId="54D40FCF" w14:textId="77777777" w:rsidR="002F25A3" w:rsidRDefault="002F25A3" w:rsidP="002F25A3">
      <w:pPr>
        <w:pStyle w:val="Heading2"/>
      </w:pPr>
      <w:r>
        <w:tab/>
        <w:t xml:space="preserve">F.6 Rule: Converging Maneuver </w:t>
      </w:r>
      <w:bookmarkStart w:id="13" w:name="_GoBack"/>
      <w:bookmarkEnd w:id="13"/>
    </w:p>
    <w:p w14:paraId="666F4B98" w14:textId="77777777" w:rsidR="002F25A3" w:rsidRDefault="002F25A3" w:rsidP="002F25A3">
      <w:pPr>
        <w:pStyle w:val="Heading2"/>
      </w:pPr>
      <w:r>
        <w:tab/>
        <w:t xml:space="preserve">F.7 Rule: Overtake </w:t>
      </w:r>
    </w:p>
    <w:p w14:paraId="56B3E66D" w14:textId="77777777" w:rsidR="002F25A3" w:rsidRDefault="002F25A3" w:rsidP="002F25A3">
      <w:pPr>
        <w:pStyle w:val="Heading2"/>
      </w:pPr>
      <w:r>
        <w:tab/>
        <w:t xml:space="preserve">F.8 Rule: Right Plane Heading </w:t>
      </w:r>
    </w:p>
    <w:p w14:paraId="4E9BC621" w14:textId="77777777" w:rsidR="002F25A3" w:rsidRDefault="002F25A3" w:rsidP="002F25A3">
      <w:pPr>
        <w:pStyle w:val="Heading2"/>
      </w:pPr>
      <w:r>
        <w:tab/>
        <w:t>F.9 Rule: Enforce safety margin</w:t>
      </w:r>
    </w:p>
    <w:p w14:paraId="490CB45B" w14:textId="77777777" w:rsidR="002F25A3" w:rsidRDefault="002F25A3" w:rsidP="002F25A3">
      <w:pPr>
        <w:pStyle w:val="Heading1"/>
      </w:pPr>
      <w:r>
        <w:t xml:space="preserve">G Approach Guidelines </w:t>
      </w:r>
    </w:p>
    <w:p w14:paraId="076FF522" w14:textId="77777777" w:rsidR="002F25A3" w:rsidRDefault="002F25A3" w:rsidP="002F25A3">
      <w:pPr>
        <w:pStyle w:val="Heading2"/>
      </w:pPr>
      <w:r>
        <w:tab/>
        <w:t xml:space="preserve">G.1 Guideline - Grid Size Calculation </w:t>
      </w:r>
    </w:p>
    <w:p w14:paraId="6D1BC64E" w14:textId="77777777" w:rsidR="00DF6FCD" w:rsidRDefault="002F25A3" w:rsidP="002F25A3">
      <w:pPr>
        <w:pStyle w:val="Heading2"/>
      </w:pPr>
      <w:r>
        <w:tab/>
        <w:t>G.2 Guideline - Safety Margin Calculation</w:t>
      </w:r>
    </w:p>
    <w:sectPr w:rsidR="00DF6FC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omola, Alojz (Alojz Gomola)" w:date="2019-01-24T14:31:00Z" w:initials="GA(G">
    <w:p w14:paraId="5B95C759" w14:textId="28BAE229" w:rsidR="00300E83" w:rsidRDefault="00300E83">
      <w:pPr>
        <w:pStyle w:val="CommentText"/>
      </w:pPr>
      <w:r>
        <w:rPr>
          <w:rStyle w:val="CommentReference"/>
        </w:rPr>
        <w:annotationRef/>
      </w:r>
      <w:r>
        <w:t xml:space="preserve">Remove this </w:t>
      </w:r>
      <w:proofErr w:type="spellStart"/>
      <w:r>
        <w:t>its</w:t>
      </w:r>
      <w:proofErr w:type="spellEnd"/>
      <w:r>
        <w:t xml:space="preserve"> in section header</w:t>
      </w:r>
    </w:p>
  </w:comment>
  <w:comment w:id="1" w:author="Gomola, Alojz (Alojz Gomola)" w:date="2019-01-24T14:35:00Z" w:initials="GA(G">
    <w:p w14:paraId="76EA3FEF" w14:textId="39205C8D" w:rsidR="00300E83" w:rsidRDefault="00300E83">
      <w:pPr>
        <w:pStyle w:val="CommentText"/>
      </w:pPr>
      <w:r>
        <w:rPr>
          <w:rStyle w:val="CommentReference"/>
        </w:rPr>
        <w:annotationRef/>
      </w:r>
      <w:r>
        <w:t>Check computation complexity occurrence and replace with proper computational</w:t>
      </w:r>
    </w:p>
  </w:comment>
  <w:comment w:id="2" w:author="Gomola, Alojz (Alojz Gomola)" w:date="2019-01-24T14:37:00Z" w:initials="GA(G">
    <w:p w14:paraId="39F96D5A" w14:textId="42823C91" w:rsidR="00172CBE" w:rsidRDefault="00172CBE">
      <w:pPr>
        <w:pStyle w:val="CommentText"/>
      </w:pPr>
      <w:r>
        <w:rPr>
          <w:rStyle w:val="CommentReference"/>
        </w:rPr>
        <w:annotationRef/>
      </w:r>
      <w:r>
        <w:t>Section 2.5 Put (</w:t>
      </w:r>
      <w:r>
        <w:t>UTM ) after section name</w:t>
      </w:r>
    </w:p>
  </w:comment>
  <w:comment w:id="3" w:author="Gomola, Alojz (Alojz Gomola)" w:date="2019-01-24T16:55:00Z" w:initials="GA(G">
    <w:p w14:paraId="205B1D98" w14:textId="52084D7D" w:rsidR="00290F2B" w:rsidRDefault="00290F2B">
      <w:pPr>
        <w:pStyle w:val="CommentText"/>
      </w:pPr>
      <w:r>
        <w:rPr>
          <w:rStyle w:val="CommentReference"/>
        </w:rPr>
        <w:annotationRef/>
      </w:r>
      <w:r>
        <w:t>Name it summary</w:t>
      </w:r>
    </w:p>
  </w:comment>
  <w:comment w:id="4" w:author="Gomola, Alojz (Alojz Gomola)" w:date="2019-01-24T14:43:00Z" w:initials="GA(G">
    <w:p w14:paraId="49B9BC00" w14:textId="756E20F7" w:rsidR="005A277B" w:rsidRDefault="005A277B">
      <w:pPr>
        <w:pStyle w:val="CommentText"/>
      </w:pPr>
      <w:r>
        <w:rPr>
          <w:rStyle w:val="CommentReference"/>
        </w:rPr>
        <w:annotationRef/>
      </w:r>
    </w:p>
  </w:comment>
  <w:comment w:id="5" w:author="Gomola, Alojz (Alojz Gomola)" w:date="2019-01-24T14:18:00Z" w:initials="GA(G">
    <w:p w14:paraId="3F27EF9E" w14:textId="77777777" w:rsidR="00DD37FA" w:rsidRDefault="00DD37FA">
      <w:pPr>
        <w:pStyle w:val="CommentText"/>
      </w:pPr>
      <w:r>
        <w:rPr>
          <w:rStyle w:val="CommentReference"/>
        </w:rPr>
        <w:annotationRef/>
      </w:r>
      <w:r>
        <w:t>Move this before th</w:t>
      </w:r>
      <w:r w:rsidR="00172772">
        <w:t>e Guidelines</w:t>
      </w:r>
    </w:p>
    <w:p w14:paraId="7A204B40" w14:textId="77777777" w:rsidR="00172772" w:rsidRDefault="00172772" w:rsidP="00172772">
      <w:pPr>
        <w:pStyle w:val="CommentText"/>
        <w:numPr>
          <w:ilvl w:val="0"/>
          <w:numId w:val="1"/>
        </w:numPr>
      </w:pPr>
      <w:r>
        <w:t>Comparison to the Previous version of the framework</w:t>
      </w:r>
    </w:p>
  </w:comment>
  <w:comment w:id="6" w:author="Gomola, Alojz (Alojz Gomola)" w:date="2019-01-24T17:16:00Z" w:initials="GA(G">
    <w:p w14:paraId="71E53DCD" w14:textId="54511176" w:rsidR="000F03C2" w:rsidRDefault="000F03C2">
      <w:pPr>
        <w:pStyle w:val="CommentText"/>
      </w:pPr>
      <w:r>
        <w:rPr>
          <w:rStyle w:val="CommentReference"/>
        </w:rPr>
        <w:annotationRef/>
      </w:r>
      <w:r>
        <w:t>Done</w:t>
      </w:r>
    </w:p>
  </w:comment>
  <w:comment w:id="7" w:author="Gomola, Alojz (Alojz Gomola)" w:date="2019-01-24T14:19:00Z" w:initials="GA(G">
    <w:p w14:paraId="43F3C1B3" w14:textId="33D77B9C" w:rsidR="00172772" w:rsidRDefault="00172772" w:rsidP="00172772">
      <w:pPr>
        <w:pStyle w:val="CommentText"/>
        <w:numPr>
          <w:ilvl w:val="0"/>
          <w:numId w:val="1"/>
        </w:numPr>
      </w:pPr>
      <w:r>
        <w:rPr>
          <w:rStyle w:val="CommentReference"/>
        </w:rPr>
        <w:annotationRef/>
      </w:r>
      <w:r>
        <w:t>Intruder intersection models</w:t>
      </w:r>
    </w:p>
    <w:p w14:paraId="6CADCE4F" w14:textId="1BB28AA2" w:rsidR="00AC511B" w:rsidRDefault="00AC511B" w:rsidP="00172772">
      <w:pPr>
        <w:pStyle w:val="CommentText"/>
        <w:numPr>
          <w:ilvl w:val="0"/>
          <w:numId w:val="1"/>
        </w:numPr>
      </w:pPr>
      <w:r>
        <w:t>Done</w:t>
      </w:r>
    </w:p>
  </w:comment>
  <w:comment w:id="8" w:author="Gomola, Alojz (Alojz Gomola)" w:date="2019-01-24T17:21:00Z" w:initials="GA(G">
    <w:p w14:paraId="0F8F53EA" w14:textId="1F5C89E7" w:rsidR="00AC511B" w:rsidRDefault="00AC511B">
      <w:pPr>
        <w:pStyle w:val="CommentText"/>
      </w:pPr>
      <w:r>
        <w:rPr>
          <w:rStyle w:val="CommentReference"/>
        </w:rPr>
        <w:annotationRef/>
      </w:r>
      <w:r>
        <w:t>Done</w:t>
      </w:r>
    </w:p>
  </w:comment>
  <w:comment w:id="9" w:author="Gomola, Alojz (Alojz Gomola)" w:date="2019-01-24T14:28:00Z" w:initials="GA(G">
    <w:p w14:paraId="234C7D0C" w14:textId="529CFB74" w:rsidR="00953A57" w:rsidRDefault="00953A57">
      <w:pPr>
        <w:pStyle w:val="CommentText"/>
      </w:pPr>
      <w:r>
        <w:rPr>
          <w:rStyle w:val="CommentReference"/>
        </w:rPr>
        <w:annotationRef/>
      </w:r>
      <w:r>
        <w:t>Change the names of the sections</w:t>
      </w:r>
    </w:p>
  </w:comment>
  <w:comment w:id="10" w:author="Gomola, Alojz (Alojz Gomola)" w:date="2019-01-24T17:22:00Z" w:initials="GA(G">
    <w:p w14:paraId="4DE7F1CD" w14:textId="16D5AE88" w:rsidR="00AC511B" w:rsidRDefault="00AC511B">
      <w:pPr>
        <w:pStyle w:val="CommentText"/>
      </w:pPr>
      <w:r>
        <w:rPr>
          <w:rStyle w:val="CommentReference"/>
        </w:rPr>
        <w:annotationRef/>
      </w:r>
      <w:r>
        <w:t>Done</w:t>
      </w:r>
    </w:p>
  </w:comment>
  <w:comment w:id="11" w:author="Gomola, Alojz (Alojz Gomola)" w:date="2019-01-24T14:29:00Z" w:initials="GA(G">
    <w:p w14:paraId="43A2B3C0" w14:textId="6F617A39" w:rsidR="00862E28" w:rsidRDefault="00862E28">
      <w:pPr>
        <w:pStyle w:val="CommentText"/>
      </w:pPr>
      <w:r>
        <w:rPr>
          <w:rStyle w:val="CommentReference"/>
        </w:rPr>
        <w:annotationRef/>
      </w:r>
      <w:r>
        <w:t xml:space="preserve">+ </w:t>
      </w:r>
      <w:proofErr w:type="spellStart"/>
      <w:r>
        <w:t>Implementaiton</w:t>
      </w:r>
      <w:proofErr w:type="spellEnd"/>
    </w:p>
  </w:comment>
  <w:comment w:id="12" w:author="Gomola, Alojz (Alojz Gomola)" w:date="2019-01-24T17:22:00Z" w:initials="GA(G">
    <w:p w14:paraId="47C1C80C" w14:textId="7DA6F24A" w:rsidR="00FA49FE" w:rsidRDefault="00FA49FE">
      <w:pPr>
        <w:pStyle w:val="CommentText"/>
      </w:pPr>
      <w:r>
        <w:rPr>
          <w:rStyle w:val="CommentReference"/>
        </w:rPr>
        <w:annotationRef/>
      </w:r>
      <w:r>
        <w:t>Done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B95C759" w15:done="0"/>
  <w15:commentEx w15:paraId="76EA3FEF" w15:done="0"/>
  <w15:commentEx w15:paraId="39F96D5A" w15:done="0"/>
  <w15:commentEx w15:paraId="205B1D98" w15:done="0"/>
  <w15:commentEx w15:paraId="49B9BC00" w15:done="0"/>
  <w15:commentEx w15:paraId="7A204B40" w15:done="0"/>
  <w15:commentEx w15:paraId="71E53DCD" w15:paraIdParent="7A204B40" w15:done="0"/>
  <w15:commentEx w15:paraId="6CADCE4F" w15:done="0"/>
  <w15:commentEx w15:paraId="0F8F53EA" w15:paraIdParent="6CADCE4F" w15:done="0"/>
  <w15:commentEx w15:paraId="234C7D0C" w15:done="0"/>
  <w15:commentEx w15:paraId="4DE7F1CD" w15:paraIdParent="234C7D0C" w15:done="0"/>
  <w15:commentEx w15:paraId="43A2B3C0" w15:done="0"/>
  <w15:commentEx w15:paraId="47C1C80C" w15:paraIdParent="43A2B3C0"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2A6802"/>
    <w:multiLevelType w:val="hybridMultilevel"/>
    <w:tmpl w:val="D0EA614C"/>
    <w:lvl w:ilvl="0" w:tplc="435EE9A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omola, Alojz (Alojz Gomola)">
    <w15:presenceInfo w15:providerId="AD" w15:userId="S-1-5-21-3588447096-1463914-869570945-14322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IwNDCzMLe0NLc0NTdW0lEKTi0uzszPAykwrgUAACYTlCwAAAA="/>
  </w:docVars>
  <w:rsids>
    <w:rsidRoot w:val="006346E3"/>
    <w:rsid w:val="00063ECC"/>
    <w:rsid w:val="000F03C2"/>
    <w:rsid w:val="00112D17"/>
    <w:rsid w:val="0015244D"/>
    <w:rsid w:val="00172772"/>
    <w:rsid w:val="00172CBE"/>
    <w:rsid w:val="001D0CB9"/>
    <w:rsid w:val="0022406B"/>
    <w:rsid w:val="00231480"/>
    <w:rsid w:val="00290F2B"/>
    <w:rsid w:val="002A3A8C"/>
    <w:rsid w:val="002A64F8"/>
    <w:rsid w:val="002F25A3"/>
    <w:rsid w:val="00300E83"/>
    <w:rsid w:val="003E024C"/>
    <w:rsid w:val="00421843"/>
    <w:rsid w:val="004A1D0A"/>
    <w:rsid w:val="004E2B72"/>
    <w:rsid w:val="0053265A"/>
    <w:rsid w:val="00541612"/>
    <w:rsid w:val="005418F7"/>
    <w:rsid w:val="005718AF"/>
    <w:rsid w:val="005A277B"/>
    <w:rsid w:val="006014D3"/>
    <w:rsid w:val="006057EC"/>
    <w:rsid w:val="00632995"/>
    <w:rsid w:val="006346E3"/>
    <w:rsid w:val="00652ED4"/>
    <w:rsid w:val="00676159"/>
    <w:rsid w:val="00707874"/>
    <w:rsid w:val="00781A77"/>
    <w:rsid w:val="008349E8"/>
    <w:rsid w:val="00862E28"/>
    <w:rsid w:val="008667B1"/>
    <w:rsid w:val="008A4C17"/>
    <w:rsid w:val="008E1CBB"/>
    <w:rsid w:val="008E531D"/>
    <w:rsid w:val="00953A57"/>
    <w:rsid w:val="009A0A6E"/>
    <w:rsid w:val="00AB5A29"/>
    <w:rsid w:val="00AC511B"/>
    <w:rsid w:val="00B02DE8"/>
    <w:rsid w:val="00B46AA2"/>
    <w:rsid w:val="00B51D09"/>
    <w:rsid w:val="00B92EEC"/>
    <w:rsid w:val="00BF77C5"/>
    <w:rsid w:val="00C539C9"/>
    <w:rsid w:val="00CB1371"/>
    <w:rsid w:val="00CB787D"/>
    <w:rsid w:val="00D03645"/>
    <w:rsid w:val="00DC20C5"/>
    <w:rsid w:val="00DD37FA"/>
    <w:rsid w:val="00DD49A3"/>
    <w:rsid w:val="00EB0F67"/>
    <w:rsid w:val="00EC6CF0"/>
    <w:rsid w:val="00F20AD2"/>
    <w:rsid w:val="00FA49FE"/>
    <w:rsid w:val="00FB43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117A2"/>
  <w15:chartTrackingRefBased/>
  <w15:docId w15:val="{A77E3522-096C-496C-ABEA-824D81B87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25A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F25A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5A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F25A3"/>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2F25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5A3"/>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DD37FA"/>
    <w:rPr>
      <w:sz w:val="16"/>
      <w:szCs w:val="16"/>
    </w:rPr>
  </w:style>
  <w:style w:type="paragraph" w:styleId="CommentText">
    <w:name w:val="annotation text"/>
    <w:basedOn w:val="Normal"/>
    <w:link w:val="CommentTextChar"/>
    <w:uiPriority w:val="99"/>
    <w:semiHidden/>
    <w:unhideWhenUsed/>
    <w:rsid w:val="00DD37FA"/>
    <w:pPr>
      <w:spacing w:line="240" w:lineRule="auto"/>
    </w:pPr>
    <w:rPr>
      <w:sz w:val="20"/>
      <w:szCs w:val="20"/>
    </w:rPr>
  </w:style>
  <w:style w:type="character" w:customStyle="1" w:styleId="CommentTextChar">
    <w:name w:val="Comment Text Char"/>
    <w:basedOn w:val="DefaultParagraphFont"/>
    <w:link w:val="CommentText"/>
    <w:uiPriority w:val="99"/>
    <w:semiHidden/>
    <w:rsid w:val="00DD37FA"/>
    <w:rPr>
      <w:sz w:val="20"/>
      <w:szCs w:val="20"/>
    </w:rPr>
  </w:style>
  <w:style w:type="paragraph" w:styleId="CommentSubject">
    <w:name w:val="annotation subject"/>
    <w:basedOn w:val="CommentText"/>
    <w:next w:val="CommentText"/>
    <w:link w:val="CommentSubjectChar"/>
    <w:uiPriority w:val="99"/>
    <w:semiHidden/>
    <w:unhideWhenUsed/>
    <w:rsid w:val="00DD37FA"/>
    <w:rPr>
      <w:b/>
      <w:bCs/>
    </w:rPr>
  </w:style>
  <w:style w:type="character" w:customStyle="1" w:styleId="CommentSubjectChar">
    <w:name w:val="Comment Subject Char"/>
    <w:basedOn w:val="CommentTextChar"/>
    <w:link w:val="CommentSubject"/>
    <w:uiPriority w:val="99"/>
    <w:semiHidden/>
    <w:rsid w:val="00DD37FA"/>
    <w:rPr>
      <w:b/>
      <w:bCs/>
      <w:sz w:val="20"/>
      <w:szCs w:val="20"/>
    </w:rPr>
  </w:style>
  <w:style w:type="paragraph" w:styleId="BalloonText">
    <w:name w:val="Balloon Text"/>
    <w:basedOn w:val="Normal"/>
    <w:link w:val="BalloonTextChar"/>
    <w:uiPriority w:val="99"/>
    <w:semiHidden/>
    <w:unhideWhenUsed/>
    <w:rsid w:val="00DD37F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D37FA"/>
    <w:rPr>
      <w:rFonts w:ascii="Segoe UI" w:hAnsi="Segoe UI" w:cs="Segoe UI"/>
      <w:sz w:val="18"/>
      <w:szCs w:val="18"/>
    </w:rPr>
  </w:style>
  <w:style w:type="paragraph" w:styleId="NoSpacing">
    <w:name w:val="No Spacing"/>
    <w:uiPriority w:val="1"/>
    <w:qFormat/>
    <w:rsid w:val="00676159"/>
    <w:pPr>
      <w:spacing w:after="0" w:line="240" w:lineRule="auto"/>
    </w:pPr>
  </w:style>
  <w:style w:type="paragraph" w:styleId="Revision">
    <w:name w:val="Revision"/>
    <w:hidden/>
    <w:uiPriority w:val="99"/>
    <w:semiHidden/>
    <w:rsid w:val="00781A77"/>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E26F5C-5D3C-4439-B4A6-10C484C9AD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206</TotalTime>
  <Pages>4</Pages>
  <Words>1298</Words>
  <Characters>7401</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Gomola, Alojz (Alojz Gomola)</dc:creator>
  <cp:keywords/>
  <dc:description/>
  <cp:lastModifiedBy>Gomola, Alojz (Alojz Gomola)</cp:lastModifiedBy>
  <cp:revision>44</cp:revision>
  <dcterms:created xsi:type="dcterms:W3CDTF">2019-01-24T13:37:00Z</dcterms:created>
  <dcterms:modified xsi:type="dcterms:W3CDTF">2019-01-24T17:22:00Z</dcterms:modified>
</cp:coreProperties>
</file>